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1585" w14:textId="77777777" w:rsidR="00B46D10" w:rsidRDefault="00B46D10" w:rsidP="00917CCC">
      <w:pPr>
        <w:pStyle w:val="Heading4"/>
        <w:tabs>
          <w:tab w:val="right" w:pos="14175"/>
        </w:tabs>
        <w:rPr>
          <w:rFonts w:ascii="Arial" w:hAnsi="Arial" w:cs="Arial"/>
          <w:sz w:val="32"/>
          <w:szCs w:val="32"/>
        </w:rPr>
      </w:pPr>
    </w:p>
    <w:p w14:paraId="52E455C0" w14:textId="76439287" w:rsidR="00154397" w:rsidRPr="00B46D10" w:rsidRDefault="00B741A1" w:rsidP="00917CCC">
      <w:pPr>
        <w:pStyle w:val="Heading4"/>
        <w:tabs>
          <w:tab w:val="right" w:pos="14175"/>
        </w:tabs>
        <w:rPr>
          <w:rFonts w:ascii="Arial" w:hAnsi="Arial" w:cs="Arial"/>
          <w:sz w:val="32"/>
          <w:szCs w:val="32"/>
          <w:u w:val="single"/>
        </w:rPr>
      </w:pPr>
      <w:r w:rsidRPr="00B46D10">
        <w:rPr>
          <w:rFonts w:ascii="Arial" w:hAnsi="Arial" w:cs="Arial"/>
          <w:sz w:val="32"/>
          <w:szCs w:val="32"/>
          <w:u w:val="single"/>
        </w:rPr>
        <w:t>Zertifizierungsdokument für</w:t>
      </w:r>
      <w:r w:rsidR="00154397" w:rsidRPr="00B46D10">
        <w:rPr>
          <w:rFonts w:ascii="Arial" w:hAnsi="Arial" w:cs="Arial"/>
          <w:sz w:val="32"/>
          <w:szCs w:val="32"/>
          <w:u w:val="single"/>
        </w:rPr>
        <w:t xml:space="preserve"> </w:t>
      </w:r>
      <w:r w:rsidR="000900BC" w:rsidRPr="00B46D10">
        <w:rPr>
          <w:rFonts w:ascii="Arial" w:hAnsi="Arial" w:cs="Arial"/>
          <w:b w:val="0"/>
          <w:i/>
          <w:color w:val="FF0000"/>
          <w:sz w:val="32"/>
          <w:szCs w:val="32"/>
          <w:u w:val="single"/>
        </w:rPr>
        <w:t>Anbieter/System</w:t>
      </w:r>
    </w:p>
    <w:p w14:paraId="1CBA76B3" w14:textId="2A5066A8" w:rsidR="00B741A1" w:rsidRPr="00B741A1" w:rsidRDefault="00B741A1" w:rsidP="00B741A1">
      <w:pPr>
        <w:rPr>
          <w:rFonts w:ascii="Arial" w:hAnsi="Arial" w:cs="Arial"/>
          <w:b/>
        </w:rPr>
      </w:pPr>
    </w:p>
    <w:p w14:paraId="38688399" w14:textId="06C3878C" w:rsidR="00116B65" w:rsidRPr="00B46D10" w:rsidRDefault="00116B65">
      <w:pPr>
        <w:pStyle w:val="Heading4"/>
        <w:rPr>
          <w:rFonts w:ascii="Arial" w:hAnsi="Arial" w:cs="Arial"/>
          <w:sz w:val="28"/>
          <w:szCs w:val="32"/>
        </w:rPr>
      </w:pPr>
      <w:r w:rsidRPr="00B46D10">
        <w:rPr>
          <w:rFonts w:ascii="Arial" w:hAnsi="Arial" w:cs="Arial"/>
          <w:sz w:val="28"/>
          <w:szCs w:val="32"/>
        </w:rPr>
        <w:t>Schnittstellendefinition</w:t>
      </w:r>
    </w:p>
    <w:p w14:paraId="1C8D64DE" w14:textId="594502DC" w:rsidR="00A80E53" w:rsidRDefault="00A80E53" w:rsidP="00A81796">
      <w:pPr>
        <w:rPr>
          <w:rFonts w:ascii="Arial" w:hAnsi="Arial" w:cs="Arial"/>
          <w:b/>
        </w:rPr>
      </w:pPr>
    </w:p>
    <w:p w14:paraId="77635BC8" w14:textId="4F7E2052" w:rsidR="00B741A1" w:rsidRPr="008C2537" w:rsidRDefault="00B741A1" w:rsidP="00B741A1">
      <w:pPr>
        <w:rPr>
          <w:rFonts w:ascii="Arial" w:hAnsi="Arial" w:cs="Arial"/>
          <w:b/>
        </w:rPr>
      </w:pPr>
      <w:r w:rsidRPr="008C2537">
        <w:rPr>
          <w:rFonts w:ascii="Arial" w:hAnsi="Arial" w:cs="Arial"/>
          <w:b/>
        </w:rPr>
        <w:t>Wie ist das Dokument zu lesen?</w:t>
      </w:r>
    </w:p>
    <w:p w14:paraId="39C4FE45" w14:textId="72C7EB68" w:rsidR="00B741A1" w:rsidRDefault="00B741A1" w:rsidP="00B741A1">
      <w:pPr>
        <w:rPr>
          <w:rFonts w:ascii="Arial" w:hAnsi="Arial" w:cs="Arial"/>
        </w:rPr>
      </w:pPr>
      <w:r>
        <w:rPr>
          <w:rFonts w:ascii="Arial" w:hAnsi="Arial" w:cs="Arial"/>
        </w:rPr>
        <w:t xml:space="preserve">Die Spalten mit grau hinterlegtem Titel entsprechen dem verabschiedeten Standard ALIS V </w:t>
      </w:r>
      <w:del w:id="0" w:author="Oliver Egger" w:date="2025-03-13T08:57:00Z">
        <w:r w:rsidR="008B1D6C" w:rsidDel="008163F4">
          <w:rPr>
            <w:rFonts w:ascii="Arial" w:hAnsi="Arial" w:cs="Arial"/>
          </w:rPr>
          <w:delText>4</w:delText>
        </w:r>
        <w:r w:rsidR="003B2690" w:rsidDel="008163F4">
          <w:rPr>
            <w:rFonts w:ascii="Arial" w:hAnsi="Arial" w:cs="Arial"/>
          </w:rPr>
          <w:delText>.</w:delText>
        </w:r>
        <w:r w:rsidR="008F7011" w:rsidDel="008163F4">
          <w:rPr>
            <w:rFonts w:ascii="Arial" w:hAnsi="Arial" w:cs="Arial"/>
          </w:rPr>
          <w:delText>3</w:delText>
        </w:r>
      </w:del>
      <w:ins w:id="1" w:author="Oliver Egger" w:date="2025-03-13T08:57:00Z">
        <w:r w:rsidR="008163F4">
          <w:rPr>
            <w:rFonts w:ascii="Arial" w:hAnsi="Arial" w:cs="Arial"/>
          </w:rPr>
          <w:t>5.1</w:t>
        </w:r>
      </w:ins>
      <w:r>
        <w:rPr>
          <w:rFonts w:ascii="Arial" w:hAnsi="Arial" w:cs="Arial"/>
        </w:rPr>
        <w:t xml:space="preserve"> und dürfen gegenüber diesem nicht verändert werden.</w:t>
      </w:r>
    </w:p>
    <w:p w14:paraId="555B6539" w14:textId="278F1CC7" w:rsidR="00B741A1" w:rsidRDefault="00B741A1" w:rsidP="00B741A1">
      <w:pPr>
        <w:rPr>
          <w:rFonts w:ascii="Arial" w:hAnsi="Arial" w:cs="Arial"/>
        </w:rPr>
      </w:pPr>
      <w:r>
        <w:rPr>
          <w:rFonts w:ascii="Arial" w:hAnsi="Arial" w:cs="Arial"/>
        </w:rPr>
        <w:t>Die letzte, farblich hinterlegte Spalte</w:t>
      </w:r>
      <w:r w:rsidR="00B46D10">
        <w:rPr>
          <w:rFonts w:ascii="Arial" w:hAnsi="Arial" w:cs="Arial"/>
        </w:rPr>
        <w:t>,</w:t>
      </w:r>
      <w:r>
        <w:rPr>
          <w:rFonts w:ascii="Arial" w:hAnsi="Arial" w:cs="Arial"/>
        </w:rPr>
        <w:t xml:space="preserve"> enthält die Lieferantenspezifischen Spezifikationen und Ergänzungen. </w:t>
      </w:r>
    </w:p>
    <w:p w14:paraId="2E47127A" w14:textId="3D2E4C2C" w:rsidR="00B46D10" w:rsidRDefault="00B46D10" w:rsidP="00B741A1">
      <w:pPr>
        <w:rPr>
          <w:rFonts w:ascii="Arial" w:hAnsi="Arial" w:cs="Arial"/>
        </w:rPr>
      </w:pPr>
    </w:p>
    <w:p w14:paraId="779C92D5" w14:textId="58CFF634" w:rsidR="00B741A1" w:rsidRDefault="00B741A1" w:rsidP="00B46D10">
      <w:pPr>
        <w:rPr>
          <w:rFonts w:ascii="Arial" w:hAnsi="Arial" w:cs="Arial"/>
        </w:rPr>
      </w:pPr>
      <w:r>
        <w:rPr>
          <w:rFonts w:ascii="Arial" w:hAnsi="Arial" w:cs="Arial"/>
        </w:rPr>
        <w:t xml:space="preserve">Das können sein: </w:t>
      </w:r>
    </w:p>
    <w:p w14:paraId="4CB9DE47" w14:textId="5FA74BC8" w:rsidR="00B741A1" w:rsidRDefault="00B741A1" w:rsidP="00B46D10">
      <w:pPr>
        <w:numPr>
          <w:ilvl w:val="0"/>
          <w:numId w:val="19"/>
        </w:numPr>
        <w:ind w:left="426" w:hanging="426"/>
        <w:rPr>
          <w:rFonts w:ascii="Arial" w:hAnsi="Arial" w:cs="Arial"/>
        </w:rPr>
      </w:pPr>
      <w:r>
        <w:rPr>
          <w:rFonts w:ascii="Arial" w:hAnsi="Arial" w:cs="Arial"/>
        </w:rPr>
        <w:t>Form und Länge des Feldes</w:t>
      </w:r>
    </w:p>
    <w:p w14:paraId="11912F06" w14:textId="2374AACE" w:rsidR="00B741A1" w:rsidRDefault="00B741A1" w:rsidP="00B46D10">
      <w:pPr>
        <w:numPr>
          <w:ilvl w:val="0"/>
          <w:numId w:val="19"/>
        </w:numPr>
        <w:ind w:left="426" w:hanging="426"/>
        <w:rPr>
          <w:rFonts w:ascii="Arial" w:hAnsi="Arial" w:cs="Arial"/>
        </w:rPr>
      </w:pPr>
      <w:r>
        <w:rPr>
          <w:rFonts w:ascii="Arial" w:hAnsi="Arial" w:cs="Arial"/>
        </w:rPr>
        <w:t>Präzisierungen zur Erklärung oder zu den Bemerkungen</w:t>
      </w:r>
    </w:p>
    <w:p w14:paraId="09C5BBDF" w14:textId="08E7E9E0" w:rsidR="00B741A1" w:rsidRDefault="00B741A1" w:rsidP="00B46D10">
      <w:pPr>
        <w:numPr>
          <w:ilvl w:val="0"/>
          <w:numId w:val="19"/>
        </w:numPr>
        <w:ind w:left="426" w:hanging="426"/>
        <w:rPr>
          <w:rFonts w:ascii="Arial" w:hAnsi="Arial" w:cs="Arial"/>
        </w:rPr>
      </w:pPr>
      <w:r>
        <w:rPr>
          <w:rFonts w:ascii="Arial" w:hAnsi="Arial" w:cs="Arial"/>
        </w:rPr>
        <w:t>Wenn ein Feld für diese Schnittstelle obligatorisch ist</w:t>
      </w:r>
    </w:p>
    <w:p w14:paraId="01C50074" w14:textId="4EDD6B8D" w:rsidR="00B741A1" w:rsidRDefault="00B741A1" w:rsidP="00B46D10">
      <w:pPr>
        <w:numPr>
          <w:ilvl w:val="0"/>
          <w:numId w:val="19"/>
        </w:numPr>
        <w:ind w:left="426" w:hanging="426"/>
        <w:rPr>
          <w:rFonts w:ascii="Arial" w:hAnsi="Arial" w:cs="Arial"/>
        </w:rPr>
      </w:pPr>
      <w:r>
        <w:rPr>
          <w:rFonts w:ascii="Arial" w:hAnsi="Arial" w:cs="Arial"/>
        </w:rPr>
        <w:t>usw.</w:t>
      </w:r>
    </w:p>
    <w:p w14:paraId="7DAF1C95" w14:textId="7562209E" w:rsidR="00B46D10" w:rsidRDefault="00B46D10" w:rsidP="00B46D10">
      <w:pPr>
        <w:rPr>
          <w:rFonts w:ascii="Arial" w:hAnsi="Arial" w:cs="Arial"/>
        </w:rPr>
      </w:pPr>
    </w:p>
    <w:p w14:paraId="41E8740C" w14:textId="1631EBCC" w:rsidR="00B741A1" w:rsidRDefault="00B741A1" w:rsidP="00B741A1">
      <w:pPr>
        <w:rPr>
          <w:rFonts w:ascii="Arial" w:hAnsi="Arial" w:cs="Arial"/>
        </w:rPr>
      </w:pPr>
      <w:r>
        <w:rPr>
          <w:rFonts w:ascii="Arial" w:hAnsi="Arial" w:cs="Arial"/>
        </w:rPr>
        <w:t xml:space="preserve">Im </w:t>
      </w:r>
      <w:r w:rsidR="006A2B7D">
        <w:rPr>
          <w:rFonts w:ascii="Arial" w:hAnsi="Arial" w:cs="Arial"/>
        </w:rPr>
        <w:t>W</w:t>
      </w:r>
      <w:r>
        <w:rPr>
          <w:rFonts w:ascii="Arial" w:hAnsi="Arial" w:cs="Arial"/>
        </w:rPr>
        <w:t xml:space="preserve">eiteren können unter den Erläuterungen ausführlichere Beschreibungen mit Verweis auf die Entsprechende Position angebracht werden. Das muss dann aber in der Spalte </w:t>
      </w:r>
      <w:r w:rsidR="00B46D10">
        <w:rPr>
          <w:rFonts w:ascii="Arial" w:hAnsi="Arial" w:cs="Arial"/>
        </w:rPr>
        <w:t>"</w:t>
      </w:r>
      <w:r>
        <w:rPr>
          <w:rFonts w:ascii="Arial" w:hAnsi="Arial" w:cs="Arial"/>
        </w:rPr>
        <w:t>Spezifikationen/Ergänzungen</w:t>
      </w:r>
      <w:r w:rsidR="00B46D10">
        <w:rPr>
          <w:rFonts w:ascii="Arial" w:hAnsi="Arial" w:cs="Arial"/>
        </w:rPr>
        <w:t>"</w:t>
      </w:r>
      <w:r>
        <w:rPr>
          <w:rFonts w:ascii="Arial" w:hAnsi="Arial" w:cs="Arial"/>
        </w:rPr>
        <w:t xml:space="preserve"> vermerkt sein.</w:t>
      </w:r>
    </w:p>
    <w:p w14:paraId="0DB8BAC4" w14:textId="3CA96100" w:rsidR="00B741A1" w:rsidRDefault="00B741A1" w:rsidP="00B741A1">
      <w:pPr>
        <w:rPr>
          <w:rFonts w:ascii="Arial" w:hAnsi="Arial" w:cs="Arial"/>
        </w:rPr>
      </w:pPr>
    </w:p>
    <w:p w14:paraId="02E1B2D8" w14:textId="30133277" w:rsidR="00B46D10" w:rsidRPr="00B46D10" w:rsidRDefault="00BE0C74" w:rsidP="00B741A1">
      <w:pPr>
        <w:rPr>
          <w:rFonts w:ascii="Arial" w:hAnsi="Arial" w:cs="Arial"/>
        </w:rPr>
      </w:pPr>
      <w:r w:rsidRPr="00BE0C74">
        <w:rPr>
          <w:rFonts w:ascii="Arial" w:hAnsi="Arial" w:cs="Arial"/>
          <w:noProof/>
        </w:rPr>
        <w:drawing>
          <wp:anchor distT="0" distB="0" distL="114300" distR="114300" simplePos="0" relativeHeight="251658240" behindDoc="1" locked="0" layoutInCell="1" allowOverlap="1" wp14:anchorId="411CE9DF" wp14:editId="69FB3664">
            <wp:simplePos x="0" y="0"/>
            <wp:positionH relativeFrom="column">
              <wp:posOffset>-83700</wp:posOffset>
            </wp:positionH>
            <wp:positionV relativeFrom="paragraph">
              <wp:posOffset>67795</wp:posOffset>
            </wp:positionV>
            <wp:extent cx="1680210" cy="2599055"/>
            <wp:effectExtent l="0" t="0" r="0" b="4445"/>
            <wp:wrapTight wrapText="bothSides">
              <wp:wrapPolygon edited="0">
                <wp:start x="0" y="0"/>
                <wp:lineTo x="0" y="21531"/>
                <wp:lineTo x="21388" y="21531"/>
                <wp:lineTo x="21388" y="0"/>
                <wp:lineTo x="0" y="0"/>
              </wp:wrapPolygon>
            </wp:wrapTight>
            <wp:docPr id="201225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5064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0210" cy="2599055"/>
                    </a:xfrm>
                    <a:prstGeom prst="rect">
                      <a:avLst/>
                    </a:prstGeom>
                  </pic:spPr>
                </pic:pic>
              </a:graphicData>
            </a:graphic>
            <wp14:sizeRelH relativeFrom="margin">
              <wp14:pctWidth>0</wp14:pctWidth>
            </wp14:sizeRelH>
            <wp14:sizeRelV relativeFrom="margin">
              <wp14:pctHeight>0</wp14:pctHeight>
            </wp14:sizeRelV>
          </wp:anchor>
        </w:drawing>
      </w:r>
    </w:p>
    <w:p w14:paraId="2796C071" w14:textId="0F8C0FFF" w:rsidR="00B83328" w:rsidRPr="00B46D10" w:rsidRDefault="00B83328" w:rsidP="00B83328">
      <w:pPr>
        <w:pStyle w:val="Heading4"/>
        <w:rPr>
          <w:rFonts w:ascii="Arial" w:hAnsi="Arial" w:cs="Arial"/>
          <w:sz w:val="28"/>
          <w:szCs w:val="32"/>
        </w:rPr>
      </w:pPr>
      <w:r w:rsidRPr="00B46D10">
        <w:rPr>
          <w:rFonts w:ascii="Arial" w:hAnsi="Arial" w:cs="Arial"/>
          <w:sz w:val="28"/>
          <w:szCs w:val="32"/>
        </w:rPr>
        <w:t>Erläuterungen:</w:t>
      </w:r>
    </w:p>
    <w:p w14:paraId="5D617CD4" w14:textId="06DAA7F1" w:rsidR="00B83328" w:rsidRDefault="00B83328" w:rsidP="00B83328"/>
    <w:p w14:paraId="7FFEB052" w14:textId="62A5A676" w:rsidR="008F7011" w:rsidRDefault="008F7011" w:rsidP="008F7011">
      <w:pPr>
        <w:pStyle w:val="Heading4"/>
        <w:rPr>
          <w:rFonts w:ascii="Arial" w:hAnsi="Arial" w:cs="Arial"/>
        </w:rPr>
      </w:pPr>
      <w:r>
        <w:rPr>
          <w:rFonts w:ascii="Arial" w:hAnsi="Arial" w:cs="Arial"/>
        </w:rPr>
        <w:t xml:space="preserve">ALIS ist eine </w:t>
      </w:r>
      <w:r w:rsidRPr="008F7011">
        <w:rPr>
          <w:rFonts w:ascii="Arial" w:hAnsi="Arial" w:cs="Arial"/>
        </w:rPr>
        <w:t>Standardschnittstelle auf der Basis von XML für die Leistungsübermittlung zwischen Informatiksystemen in Spitälern (reine Erfassungssysteme, RIS, KIS etc. zu Abrechnungssystemen) und eine solche für die Übermittlung von Codierungsdaten nach den unterschiedlichen Anforderungen der Leistungserbringer, Versicherer sowie der öffentlichen Hand.</w:t>
      </w:r>
    </w:p>
    <w:p w14:paraId="0D7BE23C" w14:textId="77777777" w:rsidR="002E7D43" w:rsidRDefault="002E7D43" w:rsidP="002E7D43"/>
    <w:p w14:paraId="255704EF" w14:textId="31E2775F" w:rsidR="00BE0C74" w:rsidRDefault="002E7D43" w:rsidP="002E7D43">
      <w:r>
        <w:t>ALIS 5.1 ist eine Weiterentwicklung von ALIS 4.3 für die Unterstützung von TARDOC und ambulante</w:t>
      </w:r>
      <w:r w:rsidR="005C2B36">
        <w:t>n</w:t>
      </w:r>
      <w:r>
        <w:t xml:space="preserve"> Pauschalen. Es können die notwendigen zusätzlichen Informationen in der Leistungsübermittlung angegeben</w:t>
      </w:r>
      <w:r w:rsidR="00BE0C74">
        <w:t xml:space="preserve"> </w:t>
      </w:r>
      <w:r>
        <w:t>werden</w:t>
      </w:r>
      <w:r w:rsidR="00BE0C74">
        <w:t xml:space="preserve"> zu den LKAAT Positionen, dies sind:</w:t>
      </w:r>
    </w:p>
    <w:p w14:paraId="572E8DA4" w14:textId="2B334B8E" w:rsidR="002E7D43" w:rsidRDefault="00BE0C74" w:rsidP="00BE0C74">
      <w:pPr>
        <w:pStyle w:val="ListParagraph"/>
        <w:numPr>
          <w:ilvl w:val="0"/>
          <w:numId w:val="23"/>
        </w:numPr>
      </w:pPr>
      <w:r>
        <w:t xml:space="preserve">Diagnose auf Ebene Service anstelle von </w:t>
      </w:r>
      <w:proofErr w:type="spellStart"/>
      <w:r>
        <w:t>Diagnosengruppe</w:t>
      </w:r>
      <w:r w:rsidR="001343B8">
        <w:t>n</w:t>
      </w:r>
      <w:proofErr w:type="spellEnd"/>
      <w:r>
        <w:t xml:space="preserve"> in </w:t>
      </w:r>
      <w:r w:rsidR="001343B8">
        <w:t>ALIS</w:t>
      </w:r>
      <w:r w:rsidR="002E7D43">
        <w:t xml:space="preserve"> </w:t>
      </w:r>
      <w:r>
        <w:t>4.3</w:t>
      </w:r>
    </w:p>
    <w:p w14:paraId="6504B332" w14:textId="253A2A50" w:rsidR="00BE0C74" w:rsidRDefault="00BE0C74" w:rsidP="00BE0C74">
      <w:pPr>
        <w:pStyle w:val="ListParagraph"/>
        <w:numPr>
          <w:ilvl w:val="0"/>
          <w:numId w:val="23"/>
        </w:numPr>
      </w:pPr>
      <w:r w:rsidRPr="00BE0C74">
        <w:t>Sitzungsinfo nach Anhang B des Tarifs (tarifarische Sitzung)</w:t>
      </w:r>
      <w:r>
        <w:t xml:space="preserve">, </w:t>
      </w:r>
      <w:r w:rsidRPr="00BE0C74">
        <w:t xml:space="preserve">Verwendung nur wenn </w:t>
      </w:r>
      <w:proofErr w:type="spellStart"/>
      <w:r w:rsidRPr="00BE0C74">
        <w:t>SessionID</w:t>
      </w:r>
      <w:proofErr w:type="spellEnd"/>
      <w:r w:rsidRPr="00BE0C74">
        <w:t xml:space="preserve"> 3.2 nicht verwendet wird</w:t>
      </w:r>
    </w:p>
    <w:p w14:paraId="73708A65" w14:textId="1A597DB7" w:rsidR="00BE0C74" w:rsidRDefault="00BE0C74" w:rsidP="00BE0C74">
      <w:pPr>
        <w:pStyle w:val="ListParagraph"/>
        <w:numPr>
          <w:ilvl w:val="0"/>
          <w:numId w:val="23"/>
        </w:numPr>
      </w:pPr>
      <w:r w:rsidRPr="00BE0C74">
        <w:t>Zuord</w:t>
      </w:r>
      <w:ins w:id="2" w:author="Oliver Egger" w:date="2025-03-13T08:59:00Z">
        <w:r w:rsidRPr="00BE0C74">
          <w:t>n</w:t>
        </w:r>
      </w:ins>
      <w:r w:rsidRPr="00BE0C74">
        <w:t>ung von Labor-, Pathologie- oder Berichtsleistungen gemäss Tarifvertrag Anhang B, Kapitel 4</w:t>
      </w:r>
    </w:p>
    <w:p w14:paraId="11114C05" w14:textId="77777777" w:rsidR="00BE0C74" w:rsidRDefault="00BE0C74" w:rsidP="00BE0C74"/>
    <w:p w14:paraId="68CEA232" w14:textId="750433C0" w:rsidR="00BE0C74" w:rsidRPr="002E7D43" w:rsidRDefault="00BE0C74" w:rsidP="00BE0C74">
      <w:r>
        <w:t>ALIS 5.1 ist nicht kompatibe</w:t>
      </w:r>
      <w:r w:rsidR="001343B8">
        <w:t>l</w:t>
      </w:r>
      <w:r>
        <w:t xml:space="preserve"> mit 4.3, neue Elemente sind mit einem (*) in der Tabelle versehen.</w:t>
      </w:r>
    </w:p>
    <w:p w14:paraId="279D134E" w14:textId="77777777" w:rsidR="00B83328" w:rsidRPr="008F7011" w:rsidRDefault="00B83328" w:rsidP="00B83328">
      <w:pPr>
        <w:rPr>
          <w:rFonts w:ascii="Arial" w:hAnsi="Arial" w:cs="Arial"/>
        </w:rPr>
      </w:pPr>
    </w:p>
    <w:p w14:paraId="5222E791" w14:textId="02070091" w:rsidR="00B83328" w:rsidRPr="00BE0C74" w:rsidRDefault="00B83328" w:rsidP="00B83328">
      <w:pPr>
        <w:rPr>
          <w:rFonts w:ascii="Arial" w:hAnsi="Arial" w:cs="Arial"/>
          <w:b/>
        </w:rPr>
      </w:pPr>
      <w:r w:rsidRPr="00B46D10">
        <w:rPr>
          <w:rFonts w:ascii="Arial" w:hAnsi="Arial" w:cs="Arial"/>
          <w:b/>
          <w:sz w:val="28"/>
          <w:szCs w:val="32"/>
        </w:rPr>
        <w:lastRenderedPageBreak/>
        <w:t>Inhalte</w:t>
      </w:r>
    </w:p>
    <w:p w14:paraId="201A8C2E" w14:textId="77777777" w:rsidR="00B83328" w:rsidRPr="00B46D10" w:rsidRDefault="00B83328" w:rsidP="00B83328">
      <w:pPr>
        <w:rPr>
          <w:rFonts w:ascii="Arial" w:hAnsi="Arial" w:cs="Arial"/>
          <w:sz w:val="22"/>
        </w:rPr>
      </w:pPr>
    </w:p>
    <w:p w14:paraId="358086C5" w14:textId="77777777" w:rsidR="00B83328" w:rsidRDefault="00B83328" w:rsidP="00B83328">
      <w:pPr>
        <w:rPr>
          <w:rFonts w:ascii="Arial" w:hAnsi="Arial" w:cs="Arial"/>
          <w:b/>
          <w:sz w:val="24"/>
        </w:rPr>
      </w:pPr>
      <w:r w:rsidRPr="00FE3B8D">
        <w:rPr>
          <w:rFonts w:ascii="Arial" w:hAnsi="Arial" w:cs="Arial"/>
          <w:b/>
          <w:sz w:val="24"/>
        </w:rPr>
        <w:t>Headerinformationen:</w:t>
      </w:r>
    </w:p>
    <w:p w14:paraId="1EBF070A" w14:textId="77777777" w:rsidR="00B83328" w:rsidRPr="00FE3B8D" w:rsidRDefault="00B83328" w:rsidP="00B83328">
      <w:pPr>
        <w:rPr>
          <w:rFonts w:ascii="Arial" w:hAnsi="Arial" w:cs="Arial"/>
          <w:b/>
          <w:sz w:val="24"/>
        </w:rPr>
      </w:pPr>
    </w:p>
    <w:p w14:paraId="7A894E45" w14:textId="77777777" w:rsidR="0076240F" w:rsidRPr="00A236A8" w:rsidRDefault="0076240F" w:rsidP="0076240F">
      <w:pPr>
        <w:rPr>
          <w:rFonts w:ascii="Arial" w:hAnsi="Arial" w:cs="Arial"/>
          <w:sz w:val="32"/>
          <w:szCs w:val="32"/>
        </w:rPr>
      </w:pPr>
      <w:r w:rsidRPr="00A236A8">
        <w:rPr>
          <w:rFonts w:ascii="Arial" w:hAnsi="Arial" w:cs="Arial"/>
          <w:sz w:val="32"/>
          <w:szCs w:val="32"/>
        </w:rPr>
        <w:t>Inhalte</w:t>
      </w:r>
    </w:p>
    <w:p w14:paraId="008C984B" w14:textId="77777777" w:rsidR="0076240F" w:rsidRPr="00A236A8" w:rsidRDefault="0076240F" w:rsidP="0076240F">
      <w:pPr>
        <w:rPr>
          <w:rFonts w:ascii="Arial" w:hAnsi="Arial" w:cs="Arial"/>
          <w:b/>
          <w:sz w:val="24"/>
        </w:rPr>
      </w:pPr>
    </w:p>
    <w:p w14:paraId="2CBB2607" w14:textId="77777777" w:rsidR="0076240F" w:rsidRPr="00A236A8" w:rsidRDefault="0076240F" w:rsidP="0076240F">
      <w:pPr>
        <w:rPr>
          <w:rFonts w:ascii="Arial" w:hAnsi="Arial" w:cs="Arial"/>
          <w:b/>
          <w:sz w:val="24"/>
        </w:rPr>
      </w:pPr>
      <w:r w:rsidRPr="00A236A8">
        <w:rPr>
          <w:rFonts w:ascii="Arial" w:hAnsi="Arial" w:cs="Arial"/>
          <w:b/>
          <w:sz w:val="24"/>
        </w:rPr>
        <w:t>Headerinformationen: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2"/>
        <w:gridCol w:w="2268"/>
        <w:gridCol w:w="1701"/>
        <w:gridCol w:w="3119"/>
        <w:gridCol w:w="1417"/>
        <w:gridCol w:w="2410"/>
        <w:gridCol w:w="2410"/>
      </w:tblGrid>
      <w:tr w:rsidR="00373081" w:rsidRPr="00A236A8" w14:paraId="20737494" w14:textId="77777777" w:rsidTr="006A2B7D">
        <w:trPr>
          <w:tblHeader/>
        </w:trPr>
        <w:tc>
          <w:tcPr>
            <w:tcW w:w="562" w:type="dxa"/>
            <w:tcBorders>
              <w:bottom w:val="single" w:sz="4" w:space="0" w:color="auto"/>
            </w:tcBorders>
            <w:shd w:val="clear" w:color="auto" w:fill="C0C0C0"/>
          </w:tcPr>
          <w:p w14:paraId="22AE978A" w14:textId="77777777" w:rsidR="00373081" w:rsidRPr="00A236A8" w:rsidRDefault="00373081" w:rsidP="00373081">
            <w:pPr>
              <w:rPr>
                <w:rFonts w:ascii="Arial" w:hAnsi="Arial" w:cs="Arial"/>
                <w:b/>
              </w:rPr>
            </w:pPr>
          </w:p>
        </w:tc>
        <w:tc>
          <w:tcPr>
            <w:tcW w:w="2268" w:type="dxa"/>
            <w:tcBorders>
              <w:bottom w:val="single" w:sz="4" w:space="0" w:color="auto"/>
            </w:tcBorders>
            <w:shd w:val="clear" w:color="auto" w:fill="C0C0C0"/>
          </w:tcPr>
          <w:p w14:paraId="1EF84291" w14:textId="77777777" w:rsidR="00373081" w:rsidRPr="00A236A8" w:rsidRDefault="00373081" w:rsidP="00373081">
            <w:pPr>
              <w:rPr>
                <w:rFonts w:ascii="Arial" w:hAnsi="Arial" w:cs="Arial"/>
                <w:b/>
              </w:rPr>
            </w:pPr>
            <w:r w:rsidRPr="00A236A8">
              <w:rPr>
                <w:rFonts w:ascii="Arial" w:hAnsi="Arial" w:cs="Arial"/>
                <w:b/>
              </w:rPr>
              <w:t>Feld</w:t>
            </w:r>
          </w:p>
        </w:tc>
        <w:tc>
          <w:tcPr>
            <w:tcW w:w="1701" w:type="dxa"/>
            <w:tcBorders>
              <w:bottom w:val="single" w:sz="4" w:space="0" w:color="auto"/>
            </w:tcBorders>
            <w:shd w:val="clear" w:color="auto" w:fill="C0C0C0"/>
          </w:tcPr>
          <w:p w14:paraId="351E8410" w14:textId="77777777" w:rsidR="00373081" w:rsidRPr="00A236A8" w:rsidRDefault="00373081" w:rsidP="00373081">
            <w:pPr>
              <w:rPr>
                <w:rFonts w:ascii="Arial" w:hAnsi="Arial" w:cs="Arial"/>
                <w:b/>
              </w:rPr>
            </w:pPr>
            <w:r w:rsidRPr="00A236A8">
              <w:rPr>
                <w:rFonts w:ascii="Arial" w:hAnsi="Arial" w:cs="Arial"/>
                <w:b/>
              </w:rPr>
              <w:t>Typ/Länge</w:t>
            </w:r>
          </w:p>
        </w:tc>
        <w:tc>
          <w:tcPr>
            <w:tcW w:w="3119" w:type="dxa"/>
            <w:tcBorders>
              <w:bottom w:val="single" w:sz="4" w:space="0" w:color="auto"/>
            </w:tcBorders>
            <w:shd w:val="clear" w:color="auto" w:fill="C0C0C0"/>
          </w:tcPr>
          <w:p w14:paraId="6EBD31AA" w14:textId="77777777" w:rsidR="00373081" w:rsidRPr="00A236A8" w:rsidRDefault="00373081" w:rsidP="00373081">
            <w:pPr>
              <w:rPr>
                <w:rFonts w:ascii="Arial" w:hAnsi="Arial" w:cs="Arial"/>
                <w:b/>
              </w:rPr>
            </w:pPr>
            <w:r w:rsidRPr="00A236A8">
              <w:rPr>
                <w:rFonts w:ascii="Arial" w:hAnsi="Arial" w:cs="Arial"/>
                <w:b/>
              </w:rPr>
              <w:t>Erklärung</w:t>
            </w:r>
          </w:p>
        </w:tc>
        <w:tc>
          <w:tcPr>
            <w:tcW w:w="1417" w:type="dxa"/>
            <w:tcBorders>
              <w:bottom w:val="single" w:sz="4" w:space="0" w:color="auto"/>
            </w:tcBorders>
            <w:shd w:val="clear" w:color="auto" w:fill="C0C0C0"/>
          </w:tcPr>
          <w:p w14:paraId="6B2732C4" w14:textId="77777777" w:rsidR="00373081" w:rsidRPr="00A236A8" w:rsidRDefault="00373081" w:rsidP="00373081">
            <w:pPr>
              <w:rPr>
                <w:rFonts w:ascii="Arial" w:hAnsi="Arial" w:cs="Arial"/>
                <w:b/>
              </w:rPr>
            </w:pPr>
            <w:r w:rsidRPr="00A236A8">
              <w:rPr>
                <w:rFonts w:ascii="Arial" w:hAnsi="Arial" w:cs="Arial"/>
                <w:b/>
              </w:rPr>
              <w:t>Bemerkung</w:t>
            </w:r>
          </w:p>
        </w:tc>
        <w:tc>
          <w:tcPr>
            <w:tcW w:w="2410" w:type="dxa"/>
            <w:tcBorders>
              <w:bottom w:val="single" w:sz="4" w:space="0" w:color="auto"/>
            </w:tcBorders>
            <w:shd w:val="clear" w:color="auto" w:fill="C0C0C0"/>
          </w:tcPr>
          <w:p w14:paraId="59D36FEE" w14:textId="77777777" w:rsidR="00373081" w:rsidRPr="00A236A8" w:rsidRDefault="00373081" w:rsidP="00373081">
            <w:pPr>
              <w:rPr>
                <w:rFonts w:ascii="Arial" w:hAnsi="Arial" w:cs="Arial"/>
                <w:b/>
              </w:rPr>
            </w:pPr>
            <w:r w:rsidRPr="00A236A8">
              <w:rPr>
                <w:rFonts w:ascii="Arial" w:hAnsi="Arial" w:cs="Arial"/>
                <w:b/>
              </w:rPr>
              <w:t>XML-Tag</w:t>
            </w:r>
          </w:p>
        </w:tc>
        <w:tc>
          <w:tcPr>
            <w:tcW w:w="2410" w:type="dxa"/>
            <w:tcBorders>
              <w:bottom w:val="single" w:sz="4" w:space="0" w:color="auto"/>
            </w:tcBorders>
            <w:shd w:val="clear" w:color="auto" w:fill="CDDDF1"/>
          </w:tcPr>
          <w:p w14:paraId="1F79D880" w14:textId="77777777" w:rsidR="00373081" w:rsidRPr="00A236A8" w:rsidRDefault="00373081" w:rsidP="00373081">
            <w:pPr>
              <w:rPr>
                <w:rFonts w:ascii="Arial" w:hAnsi="Arial" w:cs="Arial"/>
                <w:b/>
              </w:rPr>
            </w:pPr>
            <w:r>
              <w:rPr>
                <w:rFonts w:ascii="Arial" w:hAnsi="Arial" w:cs="Arial"/>
                <w:b/>
              </w:rPr>
              <w:t>Bemerkung Anbieter</w:t>
            </w:r>
          </w:p>
        </w:tc>
      </w:tr>
      <w:tr w:rsidR="00373081" w:rsidRPr="00A236A8" w14:paraId="013DF4E2" w14:textId="77777777" w:rsidTr="006A2B7D">
        <w:trPr>
          <w:tblHeader/>
        </w:trPr>
        <w:tc>
          <w:tcPr>
            <w:tcW w:w="562" w:type="dxa"/>
            <w:shd w:val="clear" w:color="auto" w:fill="E6E6E6"/>
          </w:tcPr>
          <w:p w14:paraId="084C0F96" w14:textId="77777777" w:rsidR="00373081" w:rsidRPr="00A236A8" w:rsidRDefault="00373081" w:rsidP="00373081">
            <w:pPr>
              <w:rPr>
                <w:rFonts w:ascii="Arial" w:hAnsi="Arial" w:cs="Arial"/>
              </w:rPr>
            </w:pPr>
            <w:r w:rsidRPr="00A236A8">
              <w:rPr>
                <w:rFonts w:ascii="Arial" w:hAnsi="Arial" w:cs="Arial"/>
              </w:rPr>
              <w:t>1</w:t>
            </w:r>
          </w:p>
        </w:tc>
        <w:tc>
          <w:tcPr>
            <w:tcW w:w="2268" w:type="dxa"/>
            <w:shd w:val="clear" w:color="auto" w:fill="E6E6E6"/>
          </w:tcPr>
          <w:p w14:paraId="68FE9B59" w14:textId="77777777" w:rsidR="00373081" w:rsidRPr="00A236A8" w:rsidRDefault="00373081" w:rsidP="00373081">
            <w:pPr>
              <w:rPr>
                <w:rFonts w:ascii="Arial" w:hAnsi="Arial" w:cs="Arial"/>
              </w:rPr>
            </w:pPr>
            <w:proofErr w:type="spellStart"/>
            <w:r w:rsidRPr="00A236A8">
              <w:rPr>
                <w:rFonts w:ascii="Arial" w:hAnsi="Arial" w:cs="Arial"/>
              </w:rPr>
              <w:t>HeaderInformation</w:t>
            </w:r>
            <w:proofErr w:type="spellEnd"/>
          </w:p>
        </w:tc>
        <w:tc>
          <w:tcPr>
            <w:tcW w:w="1701" w:type="dxa"/>
            <w:shd w:val="clear" w:color="auto" w:fill="E6E6E6"/>
          </w:tcPr>
          <w:p w14:paraId="0A9A8578" w14:textId="77777777" w:rsidR="00373081" w:rsidRPr="00A236A8" w:rsidRDefault="00373081" w:rsidP="00373081">
            <w:pPr>
              <w:rPr>
                <w:rFonts w:ascii="Arial" w:hAnsi="Arial" w:cs="Arial"/>
              </w:rPr>
            </w:pPr>
          </w:p>
        </w:tc>
        <w:tc>
          <w:tcPr>
            <w:tcW w:w="3119" w:type="dxa"/>
            <w:shd w:val="clear" w:color="auto" w:fill="E6E6E6"/>
          </w:tcPr>
          <w:p w14:paraId="64FF01CA" w14:textId="77777777" w:rsidR="00373081" w:rsidRPr="00A236A8" w:rsidRDefault="00373081" w:rsidP="00373081">
            <w:pPr>
              <w:rPr>
                <w:rFonts w:ascii="Arial" w:hAnsi="Arial" w:cs="Arial"/>
              </w:rPr>
            </w:pPr>
          </w:p>
        </w:tc>
        <w:tc>
          <w:tcPr>
            <w:tcW w:w="1417" w:type="dxa"/>
            <w:shd w:val="clear" w:color="auto" w:fill="E6E6E6"/>
          </w:tcPr>
          <w:p w14:paraId="25F4A13D" w14:textId="77777777" w:rsidR="00373081" w:rsidRPr="00A236A8" w:rsidRDefault="00373081" w:rsidP="00373081">
            <w:pPr>
              <w:rPr>
                <w:rFonts w:ascii="Arial" w:hAnsi="Arial" w:cs="Arial"/>
              </w:rPr>
            </w:pPr>
          </w:p>
        </w:tc>
        <w:tc>
          <w:tcPr>
            <w:tcW w:w="2410" w:type="dxa"/>
            <w:shd w:val="clear" w:color="auto" w:fill="E6E6E6"/>
          </w:tcPr>
          <w:p w14:paraId="34DA687E" w14:textId="77777777" w:rsidR="00373081" w:rsidRPr="00A236A8" w:rsidRDefault="00373081" w:rsidP="00373081">
            <w:pPr>
              <w:rPr>
                <w:rFonts w:ascii="Arial" w:hAnsi="Arial" w:cs="Arial"/>
              </w:rPr>
            </w:pPr>
            <w:r w:rsidRPr="00A236A8">
              <w:rPr>
                <w:rFonts w:ascii="Arial" w:hAnsi="Arial" w:cs="Arial"/>
              </w:rPr>
              <w:t>Header mit Attribut Version</w:t>
            </w:r>
          </w:p>
        </w:tc>
        <w:tc>
          <w:tcPr>
            <w:tcW w:w="2410" w:type="dxa"/>
            <w:shd w:val="clear" w:color="auto" w:fill="CDDDF1"/>
          </w:tcPr>
          <w:p w14:paraId="39E7809E" w14:textId="77777777" w:rsidR="00373081" w:rsidRPr="006A2B7D" w:rsidRDefault="00373081" w:rsidP="00373081">
            <w:pPr>
              <w:rPr>
                <w:rFonts w:ascii="Arial" w:hAnsi="Arial" w:cs="Arial"/>
                <w:b/>
              </w:rPr>
            </w:pPr>
          </w:p>
        </w:tc>
      </w:tr>
      <w:tr w:rsidR="00373081" w:rsidRPr="00A236A8" w14:paraId="6C996664" w14:textId="77777777" w:rsidTr="006A2B7D">
        <w:trPr>
          <w:tblHeader/>
        </w:trPr>
        <w:tc>
          <w:tcPr>
            <w:tcW w:w="562" w:type="dxa"/>
          </w:tcPr>
          <w:p w14:paraId="40E84084" w14:textId="77777777" w:rsidR="00373081" w:rsidRPr="00A236A8" w:rsidRDefault="00373081" w:rsidP="00373081">
            <w:pPr>
              <w:rPr>
                <w:rFonts w:ascii="Arial" w:hAnsi="Arial" w:cs="Arial"/>
              </w:rPr>
            </w:pPr>
            <w:r w:rsidRPr="00A236A8">
              <w:rPr>
                <w:rFonts w:ascii="Arial" w:hAnsi="Arial" w:cs="Arial"/>
              </w:rPr>
              <w:t>1.1</w:t>
            </w:r>
          </w:p>
        </w:tc>
        <w:tc>
          <w:tcPr>
            <w:tcW w:w="2268" w:type="dxa"/>
          </w:tcPr>
          <w:p w14:paraId="28FFED8F" w14:textId="77777777" w:rsidR="00373081" w:rsidRPr="00A236A8" w:rsidRDefault="00373081" w:rsidP="00373081">
            <w:pPr>
              <w:rPr>
                <w:rFonts w:ascii="Arial" w:hAnsi="Arial" w:cs="Arial"/>
              </w:rPr>
            </w:pPr>
            <w:r w:rsidRPr="00A236A8">
              <w:rPr>
                <w:rFonts w:ascii="Arial" w:hAnsi="Arial" w:cs="Arial"/>
              </w:rPr>
              <w:t>Empfänger</w:t>
            </w:r>
          </w:p>
        </w:tc>
        <w:tc>
          <w:tcPr>
            <w:tcW w:w="1701" w:type="dxa"/>
          </w:tcPr>
          <w:p w14:paraId="7D495193"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00CB7150" w14:textId="77777777" w:rsidR="00373081" w:rsidRPr="00A236A8" w:rsidRDefault="00373081" w:rsidP="00373081">
            <w:pPr>
              <w:rPr>
                <w:rFonts w:ascii="Arial" w:hAnsi="Arial" w:cs="Arial"/>
              </w:rPr>
            </w:pPr>
            <w:r w:rsidRPr="00A236A8">
              <w:rPr>
                <w:rFonts w:ascii="Arial" w:hAnsi="Arial" w:cs="Arial"/>
              </w:rPr>
              <w:t xml:space="preserve">Text </w:t>
            </w:r>
          </w:p>
        </w:tc>
        <w:tc>
          <w:tcPr>
            <w:tcW w:w="1417" w:type="dxa"/>
          </w:tcPr>
          <w:p w14:paraId="17C6B5C0" w14:textId="77777777" w:rsidR="00373081" w:rsidRPr="00A236A8" w:rsidRDefault="00373081" w:rsidP="00373081">
            <w:pPr>
              <w:rPr>
                <w:rFonts w:ascii="Arial" w:hAnsi="Arial" w:cs="Arial"/>
              </w:rPr>
            </w:pPr>
            <w:proofErr w:type="gramStart"/>
            <w:r w:rsidRPr="00A236A8">
              <w:rPr>
                <w:rFonts w:ascii="Arial" w:hAnsi="Arial" w:cs="Arial"/>
              </w:rPr>
              <w:t>3 stufig</w:t>
            </w:r>
            <w:proofErr w:type="gramEnd"/>
            <w:r w:rsidRPr="00A236A8">
              <w:rPr>
                <w:rFonts w:ascii="Arial" w:hAnsi="Arial" w:cs="Arial"/>
              </w:rPr>
              <w:t xml:space="preserve"> </w:t>
            </w:r>
          </w:p>
        </w:tc>
        <w:tc>
          <w:tcPr>
            <w:tcW w:w="2410" w:type="dxa"/>
          </w:tcPr>
          <w:p w14:paraId="3D373642" w14:textId="77777777" w:rsidR="00373081" w:rsidRPr="00A236A8" w:rsidRDefault="00373081" w:rsidP="00373081">
            <w:pPr>
              <w:rPr>
                <w:rFonts w:ascii="Arial" w:hAnsi="Arial" w:cs="Arial"/>
              </w:rPr>
            </w:pPr>
            <w:proofErr w:type="spellStart"/>
            <w:r w:rsidRPr="00A236A8">
              <w:rPr>
                <w:rFonts w:ascii="Arial" w:hAnsi="Arial" w:cs="Arial"/>
              </w:rPr>
              <w:t>ReceivingApplication</w:t>
            </w:r>
            <w:proofErr w:type="spellEnd"/>
          </w:p>
        </w:tc>
        <w:tc>
          <w:tcPr>
            <w:tcW w:w="2410" w:type="dxa"/>
            <w:shd w:val="clear" w:color="auto" w:fill="CDDDF1"/>
          </w:tcPr>
          <w:p w14:paraId="0A29471A" w14:textId="77777777" w:rsidR="00373081" w:rsidRPr="006A2B7D" w:rsidRDefault="00373081" w:rsidP="00373081">
            <w:pPr>
              <w:rPr>
                <w:rFonts w:ascii="Arial" w:hAnsi="Arial" w:cs="Arial"/>
                <w:b/>
              </w:rPr>
            </w:pPr>
          </w:p>
        </w:tc>
      </w:tr>
      <w:tr w:rsidR="00373081" w:rsidRPr="00A236A8" w14:paraId="16EC1B55" w14:textId="77777777" w:rsidTr="006A2B7D">
        <w:trPr>
          <w:tblHeader/>
        </w:trPr>
        <w:tc>
          <w:tcPr>
            <w:tcW w:w="562" w:type="dxa"/>
          </w:tcPr>
          <w:p w14:paraId="53FA0223" w14:textId="77777777" w:rsidR="00373081" w:rsidRPr="00A236A8" w:rsidRDefault="00373081" w:rsidP="00373081">
            <w:pPr>
              <w:rPr>
                <w:rFonts w:ascii="Arial" w:hAnsi="Arial" w:cs="Arial"/>
              </w:rPr>
            </w:pPr>
            <w:r w:rsidRPr="00A236A8">
              <w:rPr>
                <w:rFonts w:ascii="Arial" w:hAnsi="Arial" w:cs="Arial"/>
              </w:rPr>
              <w:t>1.2</w:t>
            </w:r>
          </w:p>
        </w:tc>
        <w:tc>
          <w:tcPr>
            <w:tcW w:w="2268" w:type="dxa"/>
          </w:tcPr>
          <w:p w14:paraId="3930E3A3" w14:textId="77777777" w:rsidR="00373081" w:rsidRPr="00A236A8" w:rsidRDefault="00373081" w:rsidP="00373081">
            <w:pPr>
              <w:rPr>
                <w:rFonts w:ascii="Arial" w:hAnsi="Arial" w:cs="Arial"/>
              </w:rPr>
            </w:pPr>
            <w:proofErr w:type="spellStart"/>
            <w:r w:rsidRPr="00A236A8">
              <w:rPr>
                <w:rFonts w:ascii="Arial" w:hAnsi="Arial" w:cs="Arial"/>
              </w:rPr>
              <w:t>MandantenNr</w:t>
            </w:r>
            <w:proofErr w:type="spellEnd"/>
          </w:p>
        </w:tc>
        <w:tc>
          <w:tcPr>
            <w:tcW w:w="1701" w:type="dxa"/>
          </w:tcPr>
          <w:p w14:paraId="2399C5C6"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(10)</w:t>
            </w:r>
          </w:p>
        </w:tc>
        <w:tc>
          <w:tcPr>
            <w:tcW w:w="3119" w:type="dxa"/>
          </w:tcPr>
          <w:p w14:paraId="5D450370" w14:textId="77777777" w:rsidR="00373081" w:rsidRPr="00A236A8" w:rsidRDefault="00373081" w:rsidP="00373081">
            <w:pPr>
              <w:rPr>
                <w:rFonts w:ascii="Arial" w:hAnsi="Arial" w:cs="Arial"/>
              </w:rPr>
            </w:pPr>
            <w:r w:rsidRPr="00A236A8">
              <w:rPr>
                <w:rFonts w:ascii="Arial" w:hAnsi="Arial" w:cs="Arial"/>
              </w:rPr>
              <w:t>Mandantennummer des. Empfängers</w:t>
            </w:r>
          </w:p>
        </w:tc>
        <w:tc>
          <w:tcPr>
            <w:tcW w:w="1417" w:type="dxa"/>
          </w:tcPr>
          <w:p w14:paraId="3BA1B69B" w14:textId="77777777" w:rsidR="00373081" w:rsidRPr="00A236A8" w:rsidRDefault="00373081" w:rsidP="00373081">
            <w:pPr>
              <w:rPr>
                <w:rFonts w:ascii="Arial" w:hAnsi="Arial" w:cs="Arial"/>
              </w:rPr>
            </w:pPr>
            <w:proofErr w:type="gramStart"/>
            <w:r w:rsidRPr="00A236A8">
              <w:rPr>
                <w:rFonts w:ascii="Arial" w:hAnsi="Arial" w:cs="Arial"/>
              </w:rPr>
              <w:t>3 stufig</w:t>
            </w:r>
            <w:proofErr w:type="gramEnd"/>
            <w:r w:rsidRPr="00A236A8">
              <w:rPr>
                <w:rFonts w:ascii="Arial" w:hAnsi="Arial" w:cs="Arial"/>
              </w:rPr>
              <w:t xml:space="preserve"> </w:t>
            </w:r>
          </w:p>
        </w:tc>
        <w:tc>
          <w:tcPr>
            <w:tcW w:w="2410" w:type="dxa"/>
          </w:tcPr>
          <w:p w14:paraId="45E726C2" w14:textId="77777777" w:rsidR="00373081" w:rsidRPr="00A236A8" w:rsidRDefault="00373081" w:rsidP="00373081">
            <w:pPr>
              <w:rPr>
                <w:rFonts w:ascii="Arial" w:hAnsi="Arial" w:cs="Arial"/>
              </w:rPr>
            </w:pPr>
            <w:proofErr w:type="spellStart"/>
            <w:r w:rsidRPr="00A236A8">
              <w:rPr>
                <w:rFonts w:ascii="Arial" w:hAnsi="Arial" w:cs="Arial"/>
              </w:rPr>
              <w:t>ReceivingFacility</w:t>
            </w:r>
            <w:proofErr w:type="spellEnd"/>
          </w:p>
        </w:tc>
        <w:tc>
          <w:tcPr>
            <w:tcW w:w="2410" w:type="dxa"/>
            <w:shd w:val="clear" w:color="auto" w:fill="CDDDF1"/>
          </w:tcPr>
          <w:p w14:paraId="4FC6C122" w14:textId="77777777" w:rsidR="00373081" w:rsidRPr="006A2B7D" w:rsidRDefault="00373081" w:rsidP="00373081">
            <w:pPr>
              <w:rPr>
                <w:rFonts w:ascii="Arial" w:hAnsi="Arial" w:cs="Arial"/>
                <w:b/>
              </w:rPr>
            </w:pPr>
          </w:p>
        </w:tc>
      </w:tr>
      <w:tr w:rsidR="00373081" w:rsidRPr="00A236A8" w14:paraId="6F8A5865" w14:textId="77777777" w:rsidTr="006A2B7D">
        <w:trPr>
          <w:tblHeader/>
        </w:trPr>
        <w:tc>
          <w:tcPr>
            <w:tcW w:w="562" w:type="dxa"/>
          </w:tcPr>
          <w:p w14:paraId="7AE14785" w14:textId="77777777" w:rsidR="00373081" w:rsidRPr="00A236A8" w:rsidRDefault="00373081" w:rsidP="00373081">
            <w:pPr>
              <w:rPr>
                <w:rFonts w:ascii="Arial" w:hAnsi="Arial" w:cs="Arial"/>
              </w:rPr>
            </w:pPr>
            <w:r w:rsidRPr="00A236A8">
              <w:rPr>
                <w:rFonts w:ascii="Arial" w:hAnsi="Arial" w:cs="Arial"/>
              </w:rPr>
              <w:t>1.3</w:t>
            </w:r>
          </w:p>
        </w:tc>
        <w:tc>
          <w:tcPr>
            <w:tcW w:w="2268" w:type="dxa"/>
          </w:tcPr>
          <w:p w14:paraId="2F81A9A3" w14:textId="77777777" w:rsidR="00373081" w:rsidRPr="00A236A8" w:rsidRDefault="00373081" w:rsidP="00373081">
            <w:pPr>
              <w:rPr>
                <w:rFonts w:ascii="Arial" w:hAnsi="Arial" w:cs="Arial"/>
              </w:rPr>
            </w:pPr>
            <w:r w:rsidRPr="00A236A8">
              <w:rPr>
                <w:rFonts w:ascii="Arial" w:hAnsi="Arial" w:cs="Arial"/>
              </w:rPr>
              <w:t>Einrichtung</w:t>
            </w:r>
          </w:p>
        </w:tc>
        <w:tc>
          <w:tcPr>
            <w:tcW w:w="1701" w:type="dxa"/>
          </w:tcPr>
          <w:p w14:paraId="1C55907C"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1994965A" w14:textId="77777777" w:rsidR="00373081" w:rsidRPr="00A236A8" w:rsidRDefault="00373081" w:rsidP="00373081">
            <w:pPr>
              <w:rPr>
                <w:rFonts w:ascii="Arial" w:hAnsi="Arial" w:cs="Arial"/>
              </w:rPr>
            </w:pPr>
            <w:r w:rsidRPr="00A236A8">
              <w:rPr>
                <w:rFonts w:ascii="Arial" w:hAnsi="Arial" w:cs="Arial"/>
              </w:rPr>
              <w:t>Einrichtung des. Empfänger</w:t>
            </w:r>
          </w:p>
        </w:tc>
        <w:tc>
          <w:tcPr>
            <w:tcW w:w="1417" w:type="dxa"/>
          </w:tcPr>
          <w:p w14:paraId="7458C219" w14:textId="77777777" w:rsidR="00373081" w:rsidRPr="00A236A8" w:rsidRDefault="00373081" w:rsidP="00373081">
            <w:pPr>
              <w:rPr>
                <w:rFonts w:ascii="Arial" w:hAnsi="Arial" w:cs="Arial"/>
              </w:rPr>
            </w:pPr>
            <w:proofErr w:type="gramStart"/>
            <w:r w:rsidRPr="00A236A8">
              <w:rPr>
                <w:rFonts w:ascii="Arial" w:hAnsi="Arial" w:cs="Arial"/>
              </w:rPr>
              <w:t>3 stufig</w:t>
            </w:r>
            <w:proofErr w:type="gramEnd"/>
            <w:r w:rsidRPr="00A236A8">
              <w:rPr>
                <w:rFonts w:ascii="Arial" w:hAnsi="Arial" w:cs="Arial"/>
              </w:rPr>
              <w:t xml:space="preserve"> </w:t>
            </w:r>
          </w:p>
        </w:tc>
        <w:tc>
          <w:tcPr>
            <w:tcW w:w="2410" w:type="dxa"/>
          </w:tcPr>
          <w:p w14:paraId="0C1B3D42" w14:textId="77777777" w:rsidR="00373081" w:rsidRPr="00A236A8" w:rsidRDefault="00373081" w:rsidP="00373081">
            <w:pPr>
              <w:rPr>
                <w:rFonts w:ascii="Arial" w:hAnsi="Arial" w:cs="Arial"/>
              </w:rPr>
            </w:pPr>
            <w:proofErr w:type="spellStart"/>
            <w:r w:rsidRPr="00A236A8">
              <w:rPr>
                <w:rFonts w:ascii="Arial" w:hAnsi="Arial" w:cs="Arial"/>
              </w:rPr>
              <w:t>ReceivingServiceCode</w:t>
            </w:r>
            <w:proofErr w:type="spellEnd"/>
          </w:p>
        </w:tc>
        <w:tc>
          <w:tcPr>
            <w:tcW w:w="2410" w:type="dxa"/>
            <w:shd w:val="clear" w:color="auto" w:fill="CDDDF1"/>
          </w:tcPr>
          <w:p w14:paraId="0C09D057" w14:textId="77777777" w:rsidR="00373081" w:rsidRPr="006A2B7D" w:rsidRDefault="00373081" w:rsidP="00373081">
            <w:pPr>
              <w:rPr>
                <w:rFonts w:ascii="Arial" w:hAnsi="Arial" w:cs="Arial"/>
                <w:b/>
              </w:rPr>
            </w:pPr>
          </w:p>
        </w:tc>
      </w:tr>
      <w:tr w:rsidR="00373081" w:rsidRPr="00A236A8" w14:paraId="763C4241" w14:textId="77777777" w:rsidTr="006A2B7D">
        <w:trPr>
          <w:tblHeader/>
        </w:trPr>
        <w:tc>
          <w:tcPr>
            <w:tcW w:w="562" w:type="dxa"/>
          </w:tcPr>
          <w:p w14:paraId="296DFCC6" w14:textId="77777777" w:rsidR="00373081" w:rsidRPr="00A236A8" w:rsidRDefault="00373081" w:rsidP="00373081">
            <w:pPr>
              <w:rPr>
                <w:rFonts w:ascii="Arial" w:hAnsi="Arial" w:cs="Arial"/>
              </w:rPr>
            </w:pPr>
            <w:r w:rsidRPr="00A236A8">
              <w:rPr>
                <w:rFonts w:ascii="Arial" w:hAnsi="Arial" w:cs="Arial"/>
              </w:rPr>
              <w:t>1.4</w:t>
            </w:r>
          </w:p>
        </w:tc>
        <w:tc>
          <w:tcPr>
            <w:tcW w:w="2268" w:type="dxa"/>
          </w:tcPr>
          <w:p w14:paraId="7B8708ED" w14:textId="77777777" w:rsidR="00373081" w:rsidRPr="00A236A8" w:rsidRDefault="00373081" w:rsidP="00373081">
            <w:pPr>
              <w:rPr>
                <w:rFonts w:ascii="Arial" w:hAnsi="Arial" w:cs="Arial"/>
              </w:rPr>
            </w:pPr>
            <w:r w:rsidRPr="00A236A8">
              <w:rPr>
                <w:rFonts w:ascii="Arial" w:hAnsi="Arial" w:cs="Arial"/>
              </w:rPr>
              <w:t>Sender</w:t>
            </w:r>
          </w:p>
        </w:tc>
        <w:tc>
          <w:tcPr>
            <w:tcW w:w="1701" w:type="dxa"/>
          </w:tcPr>
          <w:p w14:paraId="066E5381"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51862273" w14:textId="77777777" w:rsidR="00373081" w:rsidRPr="00A236A8" w:rsidRDefault="00373081" w:rsidP="00373081">
            <w:pPr>
              <w:rPr>
                <w:rFonts w:ascii="Arial" w:hAnsi="Arial" w:cs="Arial"/>
              </w:rPr>
            </w:pPr>
            <w:r w:rsidRPr="00A236A8">
              <w:rPr>
                <w:rFonts w:ascii="Arial" w:hAnsi="Arial" w:cs="Arial"/>
              </w:rPr>
              <w:t xml:space="preserve">Text </w:t>
            </w:r>
          </w:p>
        </w:tc>
        <w:tc>
          <w:tcPr>
            <w:tcW w:w="1417" w:type="dxa"/>
          </w:tcPr>
          <w:p w14:paraId="21E48486" w14:textId="77777777" w:rsidR="00373081" w:rsidRPr="00A236A8" w:rsidRDefault="00373081" w:rsidP="00373081">
            <w:pPr>
              <w:ind w:left="72" w:hanging="72"/>
              <w:rPr>
                <w:rFonts w:ascii="Arial" w:hAnsi="Arial" w:cs="Arial"/>
              </w:rPr>
            </w:pPr>
            <w:proofErr w:type="gramStart"/>
            <w:r w:rsidRPr="00A236A8">
              <w:rPr>
                <w:rFonts w:ascii="Arial" w:hAnsi="Arial" w:cs="Arial"/>
              </w:rPr>
              <w:t>3 stufig</w:t>
            </w:r>
            <w:proofErr w:type="gramEnd"/>
          </w:p>
        </w:tc>
        <w:tc>
          <w:tcPr>
            <w:tcW w:w="2410" w:type="dxa"/>
          </w:tcPr>
          <w:p w14:paraId="56BCCDFD" w14:textId="77777777" w:rsidR="00373081" w:rsidRPr="00A236A8" w:rsidRDefault="00373081" w:rsidP="00373081">
            <w:pPr>
              <w:ind w:left="72" w:hanging="72"/>
              <w:rPr>
                <w:rFonts w:ascii="Arial" w:hAnsi="Arial" w:cs="Arial"/>
              </w:rPr>
            </w:pPr>
            <w:proofErr w:type="spellStart"/>
            <w:r w:rsidRPr="00A236A8">
              <w:rPr>
                <w:rFonts w:ascii="Arial" w:hAnsi="Arial" w:cs="Arial"/>
              </w:rPr>
              <w:t>SendingApplication</w:t>
            </w:r>
            <w:proofErr w:type="spellEnd"/>
          </w:p>
        </w:tc>
        <w:tc>
          <w:tcPr>
            <w:tcW w:w="2410" w:type="dxa"/>
            <w:shd w:val="clear" w:color="auto" w:fill="CDDDF1"/>
          </w:tcPr>
          <w:p w14:paraId="24373D6D" w14:textId="77777777" w:rsidR="00373081" w:rsidRPr="006A2B7D" w:rsidRDefault="00373081" w:rsidP="006A2B7D">
            <w:pPr>
              <w:rPr>
                <w:rFonts w:ascii="Arial" w:hAnsi="Arial" w:cs="Arial"/>
                <w:b/>
              </w:rPr>
            </w:pPr>
          </w:p>
        </w:tc>
      </w:tr>
      <w:tr w:rsidR="00373081" w:rsidRPr="00A236A8" w14:paraId="446D7D79" w14:textId="77777777" w:rsidTr="006A2B7D">
        <w:trPr>
          <w:tblHeader/>
        </w:trPr>
        <w:tc>
          <w:tcPr>
            <w:tcW w:w="562" w:type="dxa"/>
          </w:tcPr>
          <w:p w14:paraId="00C6B8A5" w14:textId="77777777" w:rsidR="00373081" w:rsidRPr="00A236A8" w:rsidRDefault="00373081" w:rsidP="00373081">
            <w:pPr>
              <w:rPr>
                <w:rFonts w:ascii="Arial" w:hAnsi="Arial" w:cs="Arial"/>
              </w:rPr>
            </w:pPr>
            <w:r w:rsidRPr="00A236A8">
              <w:rPr>
                <w:rFonts w:ascii="Arial" w:hAnsi="Arial" w:cs="Arial"/>
              </w:rPr>
              <w:t>1.5</w:t>
            </w:r>
          </w:p>
        </w:tc>
        <w:tc>
          <w:tcPr>
            <w:tcW w:w="2268" w:type="dxa"/>
          </w:tcPr>
          <w:p w14:paraId="62A63D53" w14:textId="77777777" w:rsidR="00373081" w:rsidRPr="00A236A8" w:rsidRDefault="00373081" w:rsidP="00373081">
            <w:pPr>
              <w:rPr>
                <w:rFonts w:ascii="Arial" w:hAnsi="Arial" w:cs="Arial"/>
              </w:rPr>
            </w:pPr>
            <w:proofErr w:type="spellStart"/>
            <w:r w:rsidRPr="00A236A8">
              <w:rPr>
                <w:rFonts w:ascii="Arial" w:hAnsi="Arial" w:cs="Arial"/>
              </w:rPr>
              <w:t>MandantenNr</w:t>
            </w:r>
            <w:proofErr w:type="spellEnd"/>
          </w:p>
        </w:tc>
        <w:tc>
          <w:tcPr>
            <w:tcW w:w="1701" w:type="dxa"/>
          </w:tcPr>
          <w:p w14:paraId="1E8B7983"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(10)</w:t>
            </w:r>
          </w:p>
        </w:tc>
        <w:tc>
          <w:tcPr>
            <w:tcW w:w="3119" w:type="dxa"/>
          </w:tcPr>
          <w:p w14:paraId="67C16C28" w14:textId="77777777" w:rsidR="00373081" w:rsidRPr="00A236A8" w:rsidRDefault="00373081" w:rsidP="00373081">
            <w:pPr>
              <w:rPr>
                <w:rFonts w:ascii="Arial" w:hAnsi="Arial" w:cs="Arial"/>
              </w:rPr>
            </w:pPr>
            <w:r w:rsidRPr="00A236A8">
              <w:rPr>
                <w:rFonts w:ascii="Arial" w:hAnsi="Arial" w:cs="Arial"/>
              </w:rPr>
              <w:t>Mandantennummer des Senders</w:t>
            </w:r>
          </w:p>
        </w:tc>
        <w:tc>
          <w:tcPr>
            <w:tcW w:w="1417" w:type="dxa"/>
          </w:tcPr>
          <w:p w14:paraId="025F2502" w14:textId="77777777" w:rsidR="00373081" w:rsidRPr="00A236A8" w:rsidRDefault="00373081" w:rsidP="00373081">
            <w:pPr>
              <w:ind w:left="72" w:hanging="72"/>
              <w:rPr>
                <w:rFonts w:ascii="Arial" w:hAnsi="Arial" w:cs="Arial"/>
              </w:rPr>
            </w:pPr>
            <w:proofErr w:type="gramStart"/>
            <w:r w:rsidRPr="00A236A8">
              <w:rPr>
                <w:rFonts w:ascii="Arial" w:hAnsi="Arial" w:cs="Arial"/>
              </w:rPr>
              <w:t>3 stufig</w:t>
            </w:r>
            <w:proofErr w:type="gramEnd"/>
          </w:p>
        </w:tc>
        <w:tc>
          <w:tcPr>
            <w:tcW w:w="2410" w:type="dxa"/>
          </w:tcPr>
          <w:p w14:paraId="171B757A" w14:textId="77777777" w:rsidR="00373081" w:rsidRPr="00A236A8" w:rsidRDefault="00373081" w:rsidP="00373081">
            <w:pPr>
              <w:ind w:left="72" w:hanging="72"/>
              <w:rPr>
                <w:rFonts w:ascii="Arial" w:hAnsi="Arial" w:cs="Arial"/>
              </w:rPr>
            </w:pPr>
            <w:proofErr w:type="spellStart"/>
            <w:r w:rsidRPr="00A236A8">
              <w:rPr>
                <w:rFonts w:ascii="Arial" w:hAnsi="Arial" w:cs="Arial"/>
              </w:rPr>
              <w:t>SendingFacility</w:t>
            </w:r>
            <w:proofErr w:type="spellEnd"/>
          </w:p>
        </w:tc>
        <w:tc>
          <w:tcPr>
            <w:tcW w:w="2410" w:type="dxa"/>
            <w:shd w:val="clear" w:color="auto" w:fill="CDDDF1"/>
          </w:tcPr>
          <w:p w14:paraId="13768232" w14:textId="77777777" w:rsidR="00373081" w:rsidRPr="006A2B7D" w:rsidRDefault="00373081" w:rsidP="006A2B7D">
            <w:pPr>
              <w:rPr>
                <w:rFonts w:ascii="Arial" w:hAnsi="Arial" w:cs="Arial"/>
                <w:b/>
              </w:rPr>
            </w:pPr>
          </w:p>
        </w:tc>
      </w:tr>
      <w:tr w:rsidR="00373081" w:rsidRPr="00A236A8" w14:paraId="380F7A73" w14:textId="77777777" w:rsidTr="006A2B7D">
        <w:trPr>
          <w:tblHeader/>
        </w:trPr>
        <w:tc>
          <w:tcPr>
            <w:tcW w:w="562" w:type="dxa"/>
          </w:tcPr>
          <w:p w14:paraId="37736579" w14:textId="77777777" w:rsidR="00373081" w:rsidRPr="00A236A8" w:rsidRDefault="00373081" w:rsidP="00373081">
            <w:pPr>
              <w:rPr>
                <w:rFonts w:ascii="Arial" w:hAnsi="Arial" w:cs="Arial"/>
              </w:rPr>
            </w:pPr>
            <w:r w:rsidRPr="00A236A8">
              <w:rPr>
                <w:rFonts w:ascii="Arial" w:hAnsi="Arial" w:cs="Arial"/>
              </w:rPr>
              <w:t>1.6</w:t>
            </w:r>
          </w:p>
        </w:tc>
        <w:tc>
          <w:tcPr>
            <w:tcW w:w="2268" w:type="dxa"/>
          </w:tcPr>
          <w:p w14:paraId="6108969E" w14:textId="77777777" w:rsidR="00373081" w:rsidRPr="00A236A8" w:rsidRDefault="00373081" w:rsidP="00373081">
            <w:pPr>
              <w:rPr>
                <w:rFonts w:ascii="Arial" w:hAnsi="Arial" w:cs="Arial"/>
              </w:rPr>
            </w:pPr>
            <w:r w:rsidRPr="00A236A8">
              <w:rPr>
                <w:rFonts w:ascii="Arial" w:hAnsi="Arial" w:cs="Arial"/>
              </w:rPr>
              <w:t>Einrichtung</w:t>
            </w:r>
          </w:p>
        </w:tc>
        <w:tc>
          <w:tcPr>
            <w:tcW w:w="1701" w:type="dxa"/>
          </w:tcPr>
          <w:p w14:paraId="21870610"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54006569" w14:textId="77777777" w:rsidR="00373081" w:rsidRPr="00A236A8" w:rsidRDefault="00373081" w:rsidP="00373081">
            <w:pPr>
              <w:rPr>
                <w:rFonts w:ascii="Arial" w:hAnsi="Arial" w:cs="Arial"/>
              </w:rPr>
            </w:pPr>
            <w:r w:rsidRPr="00A236A8">
              <w:rPr>
                <w:rFonts w:ascii="Arial" w:hAnsi="Arial" w:cs="Arial"/>
              </w:rPr>
              <w:t xml:space="preserve">Einrichtung </w:t>
            </w:r>
            <w:proofErr w:type="gramStart"/>
            <w:r w:rsidRPr="00A236A8">
              <w:rPr>
                <w:rFonts w:ascii="Arial" w:hAnsi="Arial" w:cs="Arial"/>
              </w:rPr>
              <w:t>des Sender</w:t>
            </w:r>
            <w:proofErr w:type="gramEnd"/>
          </w:p>
        </w:tc>
        <w:tc>
          <w:tcPr>
            <w:tcW w:w="1417" w:type="dxa"/>
          </w:tcPr>
          <w:p w14:paraId="2E3F3F91" w14:textId="77777777" w:rsidR="00373081" w:rsidRPr="00A236A8" w:rsidRDefault="00373081" w:rsidP="00373081">
            <w:pPr>
              <w:ind w:left="72" w:hanging="72"/>
              <w:rPr>
                <w:rFonts w:ascii="Arial" w:hAnsi="Arial" w:cs="Arial"/>
              </w:rPr>
            </w:pPr>
            <w:proofErr w:type="gramStart"/>
            <w:r w:rsidRPr="00A236A8">
              <w:rPr>
                <w:rFonts w:ascii="Arial" w:hAnsi="Arial" w:cs="Arial"/>
              </w:rPr>
              <w:t>3 stufig</w:t>
            </w:r>
            <w:proofErr w:type="gramEnd"/>
          </w:p>
        </w:tc>
        <w:tc>
          <w:tcPr>
            <w:tcW w:w="2410" w:type="dxa"/>
          </w:tcPr>
          <w:p w14:paraId="4B767006" w14:textId="77777777" w:rsidR="00373081" w:rsidRPr="00A236A8" w:rsidRDefault="00373081" w:rsidP="00373081">
            <w:pPr>
              <w:ind w:left="72" w:hanging="72"/>
              <w:rPr>
                <w:rFonts w:ascii="Arial" w:hAnsi="Arial" w:cs="Arial"/>
              </w:rPr>
            </w:pPr>
            <w:proofErr w:type="spellStart"/>
            <w:r w:rsidRPr="00A236A8">
              <w:rPr>
                <w:rFonts w:ascii="Arial" w:hAnsi="Arial" w:cs="Arial"/>
              </w:rPr>
              <w:t>SendingServiceCode</w:t>
            </w:r>
            <w:proofErr w:type="spellEnd"/>
          </w:p>
        </w:tc>
        <w:tc>
          <w:tcPr>
            <w:tcW w:w="2410" w:type="dxa"/>
            <w:shd w:val="clear" w:color="auto" w:fill="CDDDF1"/>
          </w:tcPr>
          <w:p w14:paraId="19B4618F" w14:textId="77777777" w:rsidR="00373081" w:rsidRPr="006A2B7D" w:rsidRDefault="00373081" w:rsidP="006A2B7D">
            <w:pPr>
              <w:rPr>
                <w:rFonts w:ascii="Arial" w:hAnsi="Arial" w:cs="Arial"/>
                <w:b/>
              </w:rPr>
            </w:pPr>
          </w:p>
        </w:tc>
      </w:tr>
      <w:tr w:rsidR="00373081" w:rsidRPr="00A236A8" w14:paraId="45FDD75D" w14:textId="77777777" w:rsidTr="006A2B7D">
        <w:trPr>
          <w:tblHeader/>
        </w:trPr>
        <w:tc>
          <w:tcPr>
            <w:tcW w:w="562" w:type="dxa"/>
          </w:tcPr>
          <w:p w14:paraId="44D95CE7" w14:textId="77777777" w:rsidR="00373081" w:rsidRPr="00A236A8" w:rsidRDefault="00373081" w:rsidP="00373081">
            <w:pPr>
              <w:rPr>
                <w:rFonts w:ascii="Arial" w:hAnsi="Arial" w:cs="Arial"/>
              </w:rPr>
            </w:pPr>
            <w:r w:rsidRPr="00A236A8">
              <w:rPr>
                <w:rFonts w:ascii="Arial" w:hAnsi="Arial" w:cs="Arial"/>
              </w:rPr>
              <w:t>1.7</w:t>
            </w:r>
          </w:p>
        </w:tc>
        <w:tc>
          <w:tcPr>
            <w:tcW w:w="2268" w:type="dxa"/>
          </w:tcPr>
          <w:p w14:paraId="61CDDC90" w14:textId="77777777" w:rsidR="00373081" w:rsidRPr="00A236A8" w:rsidRDefault="00373081" w:rsidP="00373081">
            <w:pPr>
              <w:rPr>
                <w:rFonts w:ascii="Arial" w:hAnsi="Arial" w:cs="Arial"/>
              </w:rPr>
            </w:pPr>
            <w:r w:rsidRPr="00A236A8">
              <w:rPr>
                <w:rFonts w:ascii="Arial" w:hAnsi="Arial" w:cs="Arial"/>
              </w:rPr>
              <w:t>Auftrags-ID</w:t>
            </w:r>
          </w:p>
        </w:tc>
        <w:tc>
          <w:tcPr>
            <w:tcW w:w="1701" w:type="dxa"/>
          </w:tcPr>
          <w:p w14:paraId="31936791" w14:textId="77777777" w:rsidR="00373081" w:rsidRPr="00A236A8" w:rsidRDefault="00373081" w:rsidP="00373081">
            <w:pPr>
              <w:rPr>
                <w:rFonts w:ascii="Arial" w:hAnsi="Arial" w:cs="Arial"/>
              </w:rPr>
            </w:pPr>
            <w:r w:rsidRPr="00A236A8">
              <w:rPr>
                <w:rFonts w:ascii="Arial" w:hAnsi="Arial" w:cs="Arial"/>
              </w:rPr>
              <w:t>Numerisch</w:t>
            </w:r>
          </w:p>
        </w:tc>
        <w:tc>
          <w:tcPr>
            <w:tcW w:w="3119" w:type="dxa"/>
          </w:tcPr>
          <w:p w14:paraId="7EF8E4B0" w14:textId="77777777" w:rsidR="00373081" w:rsidRPr="00A236A8" w:rsidRDefault="00373081" w:rsidP="00373081">
            <w:pPr>
              <w:rPr>
                <w:rFonts w:ascii="Arial" w:hAnsi="Arial" w:cs="Arial"/>
              </w:rPr>
            </w:pPr>
          </w:p>
        </w:tc>
        <w:tc>
          <w:tcPr>
            <w:tcW w:w="1417" w:type="dxa"/>
          </w:tcPr>
          <w:p w14:paraId="2D6A2AED" w14:textId="77777777" w:rsidR="00373081" w:rsidRPr="00A236A8" w:rsidRDefault="00373081" w:rsidP="00373081">
            <w:pPr>
              <w:rPr>
                <w:rFonts w:ascii="Arial" w:hAnsi="Arial" w:cs="Arial"/>
              </w:rPr>
            </w:pPr>
            <w:r w:rsidRPr="00A236A8">
              <w:rPr>
                <w:rFonts w:ascii="Arial" w:hAnsi="Arial" w:cs="Arial"/>
              </w:rPr>
              <w:t>z.B. Batch- oder Stapelnummer</w:t>
            </w:r>
          </w:p>
        </w:tc>
        <w:tc>
          <w:tcPr>
            <w:tcW w:w="2410" w:type="dxa"/>
          </w:tcPr>
          <w:p w14:paraId="5CFD8AA8" w14:textId="77777777" w:rsidR="00373081" w:rsidRPr="00A236A8" w:rsidRDefault="00373081" w:rsidP="00373081">
            <w:pPr>
              <w:rPr>
                <w:rFonts w:ascii="Arial" w:hAnsi="Arial" w:cs="Arial"/>
              </w:rPr>
            </w:pPr>
            <w:proofErr w:type="spellStart"/>
            <w:r w:rsidRPr="00A236A8">
              <w:rPr>
                <w:rFonts w:ascii="Arial" w:hAnsi="Arial" w:cs="Arial"/>
              </w:rPr>
              <w:t>MessageControlID</w:t>
            </w:r>
            <w:proofErr w:type="spellEnd"/>
          </w:p>
        </w:tc>
        <w:tc>
          <w:tcPr>
            <w:tcW w:w="2410" w:type="dxa"/>
            <w:shd w:val="clear" w:color="auto" w:fill="CDDDF1"/>
          </w:tcPr>
          <w:p w14:paraId="05BD3097" w14:textId="77777777" w:rsidR="00373081" w:rsidRPr="006A2B7D" w:rsidRDefault="00373081" w:rsidP="00373081">
            <w:pPr>
              <w:rPr>
                <w:rFonts w:ascii="Arial" w:hAnsi="Arial" w:cs="Arial"/>
                <w:b/>
              </w:rPr>
            </w:pPr>
          </w:p>
        </w:tc>
      </w:tr>
      <w:tr w:rsidR="00373081" w:rsidRPr="00A236A8" w14:paraId="4903F688" w14:textId="77777777" w:rsidTr="006A2B7D">
        <w:trPr>
          <w:tblHeader/>
        </w:trPr>
        <w:tc>
          <w:tcPr>
            <w:tcW w:w="562" w:type="dxa"/>
          </w:tcPr>
          <w:p w14:paraId="363BE1B4" w14:textId="77777777" w:rsidR="00373081" w:rsidRPr="00A236A8" w:rsidRDefault="00373081" w:rsidP="00373081">
            <w:pPr>
              <w:rPr>
                <w:rFonts w:ascii="Arial" w:hAnsi="Arial" w:cs="Arial"/>
              </w:rPr>
            </w:pPr>
            <w:r w:rsidRPr="00A236A8">
              <w:rPr>
                <w:rFonts w:ascii="Arial" w:hAnsi="Arial" w:cs="Arial"/>
              </w:rPr>
              <w:t>1.8</w:t>
            </w:r>
          </w:p>
        </w:tc>
        <w:tc>
          <w:tcPr>
            <w:tcW w:w="2268" w:type="dxa"/>
          </w:tcPr>
          <w:p w14:paraId="324E84D7" w14:textId="77777777" w:rsidR="00373081" w:rsidRPr="00A236A8" w:rsidRDefault="00373081" w:rsidP="00373081">
            <w:pPr>
              <w:rPr>
                <w:rFonts w:ascii="Arial" w:hAnsi="Arial" w:cs="Arial"/>
              </w:rPr>
            </w:pPr>
            <w:r w:rsidRPr="00A236A8">
              <w:rPr>
                <w:rFonts w:ascii="Arial" w:hAnsi="Arial" w:cs="Arial"/>
              </w:rPr>
              <w:t>Fehlercode</w:t>
            </w:r>
          </w:p>
        </w:tc>
        <w:tc>
          <w:tcPr>
            <w:tcW w:w="1701" w:type="dxa"/>
          </w:tcPr>
          <w:p w14:paraId="094B0CC4"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Pr>
          <w:p w14:paraId="1F357AD2" w14:textId="77777777" w:rsidR="00373081" w:rsidRPr="00A236A8" w:rsidRDefault="00373081" w:rsidP="00373081">
            <w:pPr>
              <w:rPr>
                <w:rFonts w:ascii="Arial" w:hAnsi="Arial" w:cs="Arial"/>
              </w:rPr>
            </w:pPr>
            <w:r w:rsidRPr="00A236A8">
              <w:rPr>
                <w:rFonts w:ascii="Arial" w:hAnsi="Arial" w:cs="Arial"/>
              </w:rPr>
              <w:t>Fehlertabelle bei unbekanntem Feldinhalt, inkorrekten Werten etc.</w:t>
            </w:r>
          </w:p>
        </w:tc>
        <w:tc>
          <w:tcPr>
            <w:tcW w:w="1417" w:type="dxa"/>
          </w:tcPr>
          <w:p w14:paraId="61B585EE"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0BDFEBC8" w14:textId="77777777" w:rsidR="00373081" w:rsidRPr="00A236A8" w:rsidRDefault="00373081" w:rsidP="00373081">
            <w:pPr>
              <w:rPr>
                <w:rFonts w:ascii="Arial" w:hAnsi="Arial" w:cs="Arial"/>
              </w:rPr>
            </w:pPr>
            <w:proofErr w:type="spellStart"/>
            <w:r w:rsidRPr="00A236A8">
              <w:rPr>
                <w:rFonts w:ascii="Arial" w:hAnsi="Arial" w:cs="Arial"/>
              </w:rPr>
              <w:t>HeaderErrorCode</w:t>
            </w:r>
            <w:proofErr w:type="spellEnd"/>
          </w:p>
        </w:tc>
        <w:tc>
          <w:tcPr>
            <w:tcW w:w="2410" w:type="dxa"/>
            <w:shd w:val="clear" w:color="auto" w:fill="CDDDF1"/>
          </w:tcPr>
          <w:p w14:paraId="286515D9" w14:textId="77777777" w:rsidR="00373081" w:rsidRPr="006A2B7D" w:rsidRDefault="00373081" w:rsidP="00373081">
            <w:pPr>
              <w:rPr>
                <w:rFonts w:ascii="Arial" w:hAnsi="Arial" w:cs="Arial"/>
                <w:b/>
              </w:rPr>
            </w:pPr>
          </w:p>
        </w:tc>
      </w:tr>
      <w:tr w:rsidR="00373081" w:rsidRPr="00A236A8" w14:paraId="53CE2C43" w14:textId="77777777" w:rsidTr="006A2B7D">
        <w:trPr>
          <w:tblHeader/>
        </w:trPr>
        <w:tc>
          <w:tcPr>
            <w:tcW w:w="562" w:type="dxa"/>
          </w:tcPr>
          <w:p w14:paraId="38158AEF" w14:textId="77777777" w:rsidR="00373081" w:rsidRPr="00A236A8" w:rsidRDefault="00373081" w:rsidP="00373081">
            <w:pPr>
              <w:rPr>
                <w:rFonts w:ascii="Arial" w:hAnsi="Arial" w:cs="Arial"/>
              </w:rPr>
            </w:pPr>
            <w:r w:rsidRPr="00A236A8">
              <w:rPr>
                <w:rFonts w:ascii="Arial" w:hAnsi="Arial" w:cs="Arial"/>
              </w:rPr>
              <w:t>1.9</w:t>
            </w:r>
          </w:p>
        </w:tc>
        <w:tc>
          <w:tcPr>
            <w:tcW w:w="2268" w:type="dxa"/>
          </w:tcPr>
          <w:p w14:paraId="2D7FD043" w14:textId="77777777" w:rsidR="00373081" w:rsidRPr="00A236A8" w:rsidRDefault="00373081" w:rsidP="00373081">
            <w:pPr>
              <w:rPr>
                <w:rFonts w:ascii="Arial" w:hAnsi="Arial" w:cs="Arial"/>
              </w:rPr>
            </w:pPr>
            <w:r w:rsidRPr="00A236A8">
              <w:rPr>
                <w:rFonts w:ascii="Arial" w:hAnsi="Arial" w:cs="Arial"/>
              </w:rPr>
              <w:t xml:space="preserve">Version Standardschnittstelle </w:t>
            </w:r>
            <w:proofErr w:type="gramStart"/>
            <w:r w:rsidRPr="00A236A8">
              <w:rPr>
                <w:rFonts w:ascii="Arial" w:hAnsi="Arial" w:cs="Arial"/>
              </w:rPr>
              <w:t>des exportierendes Systems</w:t>
            </w:r>
            <w:proofErr w:type="gramEnd"/>
          </w:p>
        </w:tc>
        <w:tc>
          <w:tcPr>
            <w:tcW w:w="1701" w:type="dxa"/>
          </w:tcPr>
          <w:p w14:paraId="1B656139"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 (30)</w:t>
            </w:r>
          </w:p>
        </w:tc>
        <w:tc>
          <w:tcPr>
            <w:tcW w:w="3119" w:type="dxa"/>
          </w:tcPr>
          <w:p w14:paraId="1B4F9B1B" w14:textId="77777777" w:rsidR="00373081" w:rsidRPr="00A236A8" w:rsidRDefault="00373081" w:rsidP="00373081">
            <w:pPr>
              <w:rPr>
                <w:rFonts w:ascii="Arial" w:hAnsi="Arial" w:cs="Arial"/>
              </w:rPr>
            </w:pPr>
            <w:r w:rsidRPr="00A236A8">
              <w:rPr>
                <w:rFonts w:ascii="Arial" w:hAnsi="Arial" w:cs="Arial"/>
              </w:rPr>
              <w:t>Version der betriebenen Software des Senders</w:t>
            </w:r>
          </w:p>
        </w:tc>
        <w:tc>
          <w:tcPr>
            <w:tcW w:w="1417" w:type="dxa"/>
          </w:tcPr>
          <w:p w14:paraId="57FE14A7"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496B2D33" w14:textId="77777777" w:rsidR="00373081" w:rsidRPr="00A236A8" w:rsidRDefault="00373081" w:rsidP="00373081">
            <w:pPr>
              <w:rPr>
                <w:rFonts w:ascii="Arial" w:hAnsi="Arial" w:cs="Arial"/>
              </w:rPr>
            </w:pPr>
            <w:proofErr w:type="spellStart"/>
            <w:r w:rsidRPr="00A236A8">
              <w:rPr>
                <w:rFonts w:ascii="Arial" w:hAnsi="Arial" w:cs="Arial"/>
              </w:rPr>
              <w:t>SoftwareReleaseNumber</w:t>
            </w:r>
            <w:proofErr w:type="spellEnd"/>
          </w:p>
        </w:tc>
        <w:tc>
          <w:tcPr>
            <w:tcW w:w="2410" w:type="dxa"/>
            <w:shd w:val="clear" w:color="auto" w:fill="CDDDF1"/>
          </w:tcPr>
          <w:p w14:paraId="2FB1D1E6" w14:textId="77777777" w:rsidR="00373081" w:rsidRPr="006A2B7D" w:rsidRDefault="00373081" w:rsidP="00373081">
            <w:pPr>
              <w:rPr>
                <w:rFonts w:ascii="Arial" w:hAnsi="Arial" w:cs="Arial"/>
                <w:b/>
              </w:rPr>
            </w:pPr>
          </w:p>
        </w:tc>
      </w:tr>
      <w:tr w:rsidR="00373081" w:rsidRPr="00A236A8" w14:paraId="0BB0FF06" w14:textId="77777777" w:rsidTr="006A2B7D">
        <w:trPr>
          <w:tblHeader/>
        </w:trPr>
        <w:tc>
          <w:tcPr>
            <w:tcW w:w="562" w:type="dxa"/>
          </w:tcPr>
          <w:p w14:paraId="2784D9A9" w14:textId="77777777" w:rsidR="00373081" w:rsidRPr="00A236A8" w:rsidRDefault="00373081" w:rsidP="00373081">
            <w:pPr>
              <w:rPr>
                <w:rFonts w:ascii="Arial" w:hAnsi="Arial" w:cs="Arial"/>
              </w:rPr>
            </w:pPr>
            <w:r w:rsidRPr="00A236A8">
              <w:rPr>
                <w:rFonts w:ascii="Arial" w:hAnsi="Arial" w:cs="Arial"/>
              </w:rPr>
              <w:t>1.10</w:t>
            </w:r>
          </w:p>
        </w:tc>
        <w:tc>
          <w:tcPr>
            <w:tcW w:w="2268" w:type="dxa"/>
          </w:tcPr>
          <w:p w14:paraId="2E9F01A3" w14:textId="77777777" w:rsidR="00373081" w:rsidRPr="00A236A8" w:rsidRDefault="00373081" w:rsidP="00373081">
            <w:pPr>
              <w:rPr>
                <w:rFonts w:ascii="Arial" w:hAnsi="Arial" w:cs="Arial"/>
              </w:rPr>
            </w:pPr>
            <w:r w:rsidRPr="00A236A8">
              <w:rPr>
                <w:rFonts w:ascii="Arial" w:hAnsi="Arial" w:cs="Arial"/>
              </w:rPr>
              <w:t>Fileerstellungs-datum</w:t>
            </w:r>
          </w:p>
        </w:tc>
        <w:tc>
          <w:tcPr>
            <w:tcW w:w="1701" w:type="dxa"/>
          </w:tcPr>
          <w:p w14:paraId="250E8A81" w14:textId="77777777" w:rsidR="00373081" w:rsidRPr="00A236A8" w:rsidRDefault="00373081" w:rsidP="00373081">
            <w:pPr>
              <w:rPr>
                <w:rFonts w:ascii="Arial" w:hAnsi="Arial" w:cs="Arial"/>
              </w:rPr>
            </w:pPr>
            <w:r w:rsidRPr="00A236A8">
              <w:rPr>
                <w:rFonts w:ascii="Arial" w:hAnsi="Arial" w:cs="Arial"/>
              </w:rPr>
              <w:t xml:space="preserve">Gem. XML-Standard </w:t>
            </w:r>
            <w:proofErr w:type="spellStart"/>
            <w:r w:rsidRPr="00A236A8">
              <w:rPr>
                <w:rFonts w:ascii="Arial" w:hAnsi="Arial" w:cs="Arial"/>
              </w:rPr>
              <w:t>datetime</w:t>
            </w:r>
            <w:proofErr w:type="spellEnd"/>
          </w:p>
        </w:tc>
        <w:tc>
          <w:tcPr>
            <w:tcW w:w="3119" w:type="dxa"/>
          </w:tcPr>
          <w:p w14:paraId="39E44ADC" w14:textId="77777777" w:rsidR="00373081" w:rsidRPr="00A236A8" w:rsidRDefault="00373081" w:rsidP="00373081">
            <w:pPr>
              <w:rPr>
                <w:rFonts w:ascii="Arial" w:hAnsi="Arial" w:cs="Arial"/>
              </w:rPr>
            </w:pPr>
          </w:p>
        </w:tc>
        <w:tc>
          <w:tcPr>
            <w:tcW w:w="1417" w:type="dxa"/>
          </w:tcPr>
          <w:p w14:paraId="0618A527"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7A848ABA" w14:textId="77777777" w:rsidR="00373081" w:rsidRPr="00A236A8" w:rsidRDefault="00373081" w:rsidP="00373081">
            <w:pPr>
              <w:rPr>
                <w:rFonts w:ascii="Arial" w:hAnsi="Arial" w:cs="Arial"/>
              </w:rPr>
            </w:pPr>
            <w:proofErr w:type="spellStart"/>
            <w:r w:rsidRPr="00A236A8">
              <w:rPr>
                <w:rFonts w:ascii="Arial" w:hAnsi="Arial" w:cs="Arial"/>
              </w:rPr>
              <w:t>FileCreationDate</w:t>
            </w:r>
            <w:proofErr w:type="spellEnd"/>
          </w:p>
        </w:tc>
        <w:tc>
          <w:tcPr>
            <w:tcW w:w="2410" w:type="dxa"/>
            <w:shd w:val="clear" w:color="auto" w:fill="CDDDF1"/>
          </w:tcPr>
          <w:p w14:paraId="49CAFF4D" w14:textId="77777777" w:rsidR="00373081" w:rsidRPr="006A2B7D" w:rsidRDefault="00373081" w:rsidP="00373081">
            <w:pPr>
              <w:rPr>
                <w:rFonts w:ascii="Arial" w:hAnsi="Arial" w:cs="Arial"/>
                <w:b/>
              </w:rPr>
            </w:pPr>
          </w:p>
        </w:tc>
      </w:tr>
    </w:tbl>
    <w:p w14:paraId="203438B0" w14:textId="77777777" w:rsidR="0076240F" w:rsidRPr="00A236A8" w:rsidRDefault="0076240F" w:rsidP="0076240F">
      <w:pPr>
        <w:rPr>
          <w:rFonts w:ascii="Arial" w:hAnsi="Arial" w:cs="Arial"/>
          <w:sz w:val="8"/>
          <w:szCs w:val="8"/>
        </w:rPr>
      </w:pPr>
    </w:p>
    <w:p w14:paraId="0E6F7190" w14:textId="77777777" w:rsidR="00373081" w:rsidRDefault="00373081">
      <w:pPr>
        <w:rPr>
          <w:rFonts w:ascii="Arial" w:hAnsi="Arial" w:cs="Arial"/>
          <w:b/>
          <w:sz w:val="24"/>
        </w:rPr>
      </w:pPr>
      <w:r>
        <w:rPr>
          <w:rFonts w:ascii="Arial" w:hAnsi="Arial" w:cs="Arial"/>
          <w:b/>
          <w:sz w:val="24"/>
        </w:rPr>
        <w:br w:type="page"/>
      </w:r>
    </w:p>
    <w:p w14:paraId="64644893" w14:textId="77777777" w:rsidR="0076240F" w:rsidRDefault="0076240F" w:rsidP="0076240F">
      <w:pPr>
        <w:rPr>
          <w:rFonts w:ascii="Arial" w:hAnsi="Arial" w:cs="Arial"/>
          <w:b/>
          <w:sz w:val="24"/>
        </w:rPr>
      </w:pPr>
    </w:p>
    <w:p w14:paraId="76411022" w14:textId="77777777" w:rsidR="0076240F" w:rsidRPr="00A236A8" w:rsidRDefault="0076240F" w:rsidP="0076240F">
      <w:pPr>
        <w:rPr>
          <w:rFonts w:ascii="Arial" w:hAnsi="Arial" w:cs="Arial"/>
          <w:b/>
          <w:sz w:val="24"/>
        </w:rPr>
      </w:pPr>
    </w:p>
    <w:p w14:paraId="3914D54C" w14:textId="77777777" w:rsidR="0076240F" w:rsidRPr="00A236A8" w:rsidRDefault="0076240F" w:rsidP="0076240F">
      <w:pPr>
        <w:rPr>
          <w:rFonts w:ascii="Arial" w:hAnsi="Arial" w:cs="Arial"/>
          <w:b/>
          <w:sz w:val="24"/>
        </w:rPr>
      </w:pPr>
      <w:r w:rsidRPr="00A236A8">
        <w:rPr>
          <w:rFonts w:ascii="Arial" w:hAnsi="Arial" w:cs="Arial"/>
          <w:b/>
          <w:sz w:val="24"/>
        </w:rPr>
        <w:t>Schnittstelleninhalte: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2126"/>
        <w:gridCol w:w="1701"/>
        <w:gridCol w:w="3119"/>
        <w:gridCol w:w="1417"/>
        <w:gridCol w:w="2410"/>
        <w:gridCol w:w="2410"/>
      </w:tblGrid>
      <w:tr w:rsidR="00373081" w:rsidRPr="00A236A8" w14:paraId="35700359" w14:textId="77777777" w:rsidTr="006A2B7D">
        <w:tc>
          <w:tcPr>
            <w:tcW w:w="704" w:type="dxa"/>
            <w:tcBorders>
              <w:bottom w:val="single" w:sz="4" w:space="0" w:color="auto"/>
            </w:tcBorders>
            <w:shd w:val="clear" w:color="auto" w:fill="C0C0C0"/>
          </w:tcPr>
          <w:p w14:paraId="6F47A2A4" w14:textId="77777777" w:rsidR="00373081" w:rsidRPr="00A236A8" w:rsidRDefault="00373081" w:rsidP="006A2B7D">
            <w:pPr>
              <w:ind w:right="339"/>
              <w:rPr>
                <w:rFonts w:ascii="Arial" w:hAnsi="Arial" w:cs="Arial"/>
                <w:b/>
              </w:rPr>
            </w:pPr>
          </w:p>
        </w:tc>
        <w:tc>
          <w:tcPr>
            <w:tcW w:w="2126" w:type="dxa"/>
            <w:tcBorders>
              <w:bottom w:val="single" w:sz="4" w:space="0" w:color="auto"/>
            </w:tcBorders>
            <w:shd w:val="clear" w:color="auto" w:fill="C0C0C0"/>
          </w:tcPr>
          <w:p w14:paraId="2A376C35" w14:textId="77777777" w:rsidR="00373081" w:rsidRPr="00A236A8" w:rsidRDefault="00373081" w:rsidP="00373081">
            <w:pPr>
              <w:rPr>
                <w:rFonts w:ascii="Arial" w:hAnsi="Arial" w:cs="Arial"/>
                <w:b/>
              </w:rPr>
            </w:pPr>
            <w:r w:rsidRPr="00A236A8">
              <w:rPr>
                <w:rFonts w:ascii="Arial" w:hAnsi="Arial" w:cs="Arial"/>
                <w:b/>
              </w:rPr>
              <w:t>Feld</w:t>
            </w:r>
          </w:p>
        </w:tc>
        <w:tc>
          <w:tcPr>
            <w:tcW w:w="1701" w:type="dxa"/>
            <w:tcBorders>
              <w:bottom w:val="single" w:sz="4" w:space="0" w:color="auto"/>
            </w:tcBorders>
            <w:shd w:val="clear" w:color="auto" w:fill="C0C0C0"/>
          </w:tcPr>
          <w:p w14:paraId="2B3F0632" w14:textId="77777777" w:rsidR="00373081" w:rsidRPr="00A236A8" w:rsidRDefault="00373081" w:rsidP="00373081">
            <w:pPr>
              <w:rPr>
                <w:rFonts w:ascii="Arial" w:hAnsi="Arial" w:cs="Arial"/>
                <w:b/>
              </w:rPr>
            </w:pPr>
            <w:r w:rsidRPr="00A236A8">
              <w:rPr>
                <w:rFonts w:ascii="Arial" w:hAnsi="Arial" w:cs="Arial"/>
                <w:b/>
              </w:rPr>
              <w:t>Typ/Länge</w:t>
            </w:r>
          </w:p>
        </w:tc>
        <w:tc>
          <w:tcPr>
            <w:tcW w:w="3119" w:type="dxa"/>
            <w:tcBorders>
              <w:bottom w:val="single" w:sz="4" w:space="0" w:color="auto"/>
            </w:tcBorders>
            <w:shd w:val="clear" w:color="auto" w:fill="C0C0C0"/>
          </w:tcPr>
          <w:p w14:paraId="2BDD76F2" w14:textId="77777777" w:rsidR="00373081" w:rsidRPr="00A236A8" w:rsidRDefault="00373081" w:rsidP="00373081">
            <w:pPr>
              <w:rPr>
                <w:rFonts w:ascii="Arial" w:hAnsi="Arial" w:cs="Arial"/>
                <w:b/>
              </w:rPr>
            </w:pPr>
            <w:r w:rsidRPr="00A236A8">
              <w:rPr>
                <w:rFonts w:ascii="Arial" w:hAnsi="Arial" w:cs="Arial"/>
                <w:b/>
              </w:rPr>
              <w:t>Erklärung</w:t>
            </w:r>
          </w:p>
        </w:tc>
        <w:tc>
          <w:tcPr>
            <w:tcW w:w="1417" w:type="dxa"/>
            <w:tcBorders>
              <w:bottom w:val="single" w:sz="4" w:space="0" w:color="auto"/>
            </w:tcBorders>
            <w:shd w:val="clear" w:color="auto" w:fill="C0C0C0"/>
          </w:tcPr>
          <w:p w14:paraId="6A28E007" w14:textId="77777777" w:rsidR="00373081" w:rsidRPr="00A236A8" w:rsidRDefault="00373081" w:rsidP="00373081">
            <w:pPr>
              <w:rPr>
                <w:rFonts w:ascii="Arial" w:hAnsi="Arial" w:cs="Arial"/>
                <w:b/>
              </w:rPr>
            </w:pPr>
            <w:r w:rsidRPr="00A236A8">
              <w:rPr>
                <w:rFonts w:ascii="Arial" w:hAnsi="Arial" w:cs="Arial"/>
                <w:b/>
              </w:rPr>
              <w:t>Bemerkung</w:t>
            </w:r>
          </w:p>
        </w:tc>
        <w:tc>
          <w:tcPr>
            <w:tcW w:w="2410" w:type="dxa"/>
            <w:tcBorders>
              <w:bottom w:val="single" w:sz="4" w:space="0" w:color="auto"/>
            </w:tcBorders>
            <w:shd w:val="clear" w:color="auto" w:fill="C0C0C0"/>
          </w:tcPr>
          <w:p w14:paraId="3D275CA3" w14:textId="77777777" w:rsidR="00373081" w:rsidRPr="00A236A8" w:rsidRDefault="00373081" w:rsidP="00373081">
            <w:pPr>
              <w:rPr>
                <w:rFonts w:ascii="Arial" w:hAnsi="Arial" w:cs="Arial"/>
                <w:b/>
              </w:rPr>
            </w:pPr>
            <w:r w:rsidRPr="00A236A8">
              <w:rPr>
                <w:rFonts w:ascii="Arial" w:hAnsi="Arial" w:cs="Arial"/>
                <w:b/>
              </w:rPr>
              <w:t>XML-Tag</w:t>
            </w:r>
          </w:p>
        </w:tc>
        <w:tc>
          <w:tcPr>
            <w:tcW w:w="2410" w:type="dxa"/>
            <w:tcBorders>
              <w:bottom w:val="single" w:sz="4" w:space="0" w:color="auto"/>
            </w:tcBorders>
            <w:shd w:val="clear" w:color="auto" w:fill="CDDDF1"/>
          </w:tcPr>
          <w:p w14:paraId="2A19A8DE" w14:textId="77777777" w:rsidR="00373081" w:rsidRPr="00A236A8" w:rsidRDefault="00373081" w:rsidP="00373081">
            <w:pPr>
              <w:rPr>
                <w:rFonts w:ascii="Arial" w:hAnsi="Arial" w:cs="Arial"/>
                <w:b/>
              </w:rPr>
            </w:pPr>
            <w:r>
              <w:rPr>
                <w:rFonts w:ascii="Arial" w:hAnsi="Arial" w:cs="Arial"/>
                <w:b/>
              </w:rPr>
              <w:t>Bemerkung Anbieter</w:t>
            </w:r>
          </w:p>
        </w:tc>
      </w:tr>
      <w:tr w:rsidR="00373081" w:rsidRPr="00A236A8" w14:paraId="0FC5CA07" w14:textId="77777777" w:rsidTr="006A2B7D">
        <w:tc>
          <w:tcPr>
            <w:tcW w:w="704" w:type="dxa"/>
            <w:shd w:val="clear" w:color="auto" w:fill="E6E6E6"/>
          </w:tcPr>
          <w:p w14:paraId="253D37BD" w14:textId="77777777" w:rsidR="00373081" w:rsidRPr="00A236A8" w:rsidRDefault="00373081" w:rsidP="00373081">
            <w:pPr>
              <w:rPr>
                <w:rFonts w:ascii="Arial" w:hAnsi="Arial" w:cs="Arial"/>
              </w:rPr>
            </w:pPr>
            <w:r w:rsidRPr="00A236A8">
              <w:rPr>
                <w:rFonts w:ascii="Arial" w:hAnsi="Arial" w:cs="Arial"/>
              </w:rPr>
              <w:t>2</w:t>
            </w:r>
          </w:p>
        </w:tc>
        <w:tc>
          <w:tcPr>
            <w:tcW w:w="2126" w:type="dxa"/>
            <w:shd w:val="clear" w:color="auto" w:fill="E6E6E6"/>
          </w:tcPr>
          <w:p w14:paraId="38900F4C" w14:textId="77777777" w:rsidR="00373081" w:rsidRPr="00A236A8" w:rsidRDefault="00373081" w:rsidP="00373081">
            <w:pPr>
              <w:rPr>
                <w:rFonts w:ascii="Arial" w:hAnsi="Arial" w:cs="Arial"/>
              </w:rPr>
            </w:pPr>
            <w:r w:rsidRPr="00A236A8">
              <w:rPr>
                <w:rFonts w:ascii="Arial" w:hAnsi="Arial" w:cs="Arial"/>
              </w:rPr>
              <w:t>Patient</w:t>
            </w:r>
          </w:p>
        </w:tc>
        <w:tc>
          <w:tcPr>
            <w:tcW w:w="1701" w:type="dxa"/>
            <w:shd w:val="clear" w:color="auto" w:fill="E6E6E6"/>
          </w:tcPr>
          <w:p w14:paraId="09A7B4F3" w14:textId="77777777" w:rsidR="00373081" w:rsidRPr="00A236A8" w:rsidRDefault="00373081" w:rsidP="00373081">
            <w:pPr>
              <w:rPr>
                <w:rFonts w:ascii="Arial" w:hAnsi="Arial" w:cs="Arial"/>
              </w:rPr>
            </w:pPr>
          </w:p>
        </w:tc>
        <w:tc>
          <w:tcPr>
            <w:tcW w:w="3119" w:type="dxa"/>
            <w:shd w:val="clear" w:color="auto" w:fill="E6E6E6"/>
          </w:tcPr>
          <w:p w14:paraId="01D575B2" w14:textId="77777777" w:rsidR="00373081" w:rsidRPr="00A236A8" w:rsidRDefault="00373081" w:rsidP="00373081">
            <w:pPr>
              <w:rPr>
                <w:rFonts w:ascii="Arial" w:hAnsi="Arial" w:cs="Arial"/>
              </w:rPr>
            </w:pPr>
          </w:p>
        </w:tc>
        <w:tc>
          <w:tcPr>
            <w:tcW w:w="1417" w:type="dxa"/>
            <w:shd w:val="clear" w:color="auto" w:fill="E6E6E6"/>
          </w:tcPr>
          <w:p w14:paraId="7510CF9B" w14:textId="77777777" w:rsidR="00373081" w:rsidRPr="00A236A8" w:rsidRDefault="00373081" w:rsidP="00373081">
            <w:pPr>
              <w:rPr>
                <w:rFonts w:ascii="Arial" w:hAnsi="Arial" w:cs="Arial"/>
              </w:rPr>
            </w:pPr>
          </w:p>
        </w:tc>
        <w:tc>
          <w:tcPr>
            <w:tcW w:w="2410" w:type="dxa"/>
            <w:shd w:val="clear" w:color="auto" w:fill="E6E6E6"/>
          </w:tcPr>
          <w:p w14:paraId="20F95204" w14:textId="77777777" w:rsidR="00373081" w:rsidRPr="00A236A8" w:rsidRDefault="00373081" w:rsidP="00373081">
            <w:pPr>
              <w:rPr>
                <w:rFonts w:ascii="Arial" w:hAnsi="Arial" w:cs="Arial"/>
              </w:rPr>
            </w:pPr>
            <w:proofErr w:type="spellStart"/>
            <w:r w:rsidRPr="00A236A8">
              <w:rPr>
                <w:rFonts w:ascii="Arial" w:hAnsi="Arial" w:cs="Arial"/>
              </w:rPr>
              <w:t>Visit</w:t>
            </w:r>
            <w:proofErr w:type="spellEnd"/>
          </w:p>
        </w:tc>
        <w:tc>
          <w:tcPr>
            <w:tcW w:w="2410" w:type="dxa"/>
            <w:shd w:val="clear" w:color="auto" w:fill="CDDDF1"/>
          </w:tcPr>
          <w:p w14:paraId="17CC32CE" w14:textId="77777777" w:rsidR="00373081" w:rsidRPr="00A236A8" w:rsidRDefault="00373081" w:rsidP="00373081">
            <w:pPr>
              <w:rPr>
                <w:rFonts w:ascii="Arial" w:hAnsi="Arial" w:cs="Arial"/>
              </w:rPr>
            </w:pPr>
          </w:p>
        </w:tc>
      </w:tr>
      <w:tr w:rsidR="00373081" w:rsidRPr="00A236A8" w14:paraId="37610230" w14:textId="77777777" w:rsidTr="006A2B7D">
        <w:tc>
          <w:tcPr>
            <w:tcW w:w="704" w:type="dxa"/>
          </w:tcPr>
          <w:p w14:paraId="31E42312" w14:textId="77777777" w:rsidR="00373081" w:rsidRPr="00A236A8" w:rsidRDefault="00373081" w:rsidP="00373081">
            <w:pPr>
              <w:rPr>
                <w:rFonts w:ascii="Arial" w:hAnsi="Arial" w:cs="Arial"/>
              </w:rPr>
            </w:pPr>
            <w:r w:rsidRPr="00A236A8">
              <w:rPr>
                <w:rFonts w:ascii="Arial" w:hAnsi="Arial" w:cs="Arial"/>
              </w:rPr>
              <w:t>2.1</w:t>
            </w:r>
          </w:p>
        </w:tc>
        <w:tc>
          <w:tcPr>
            <w:tcW w:w="2126" w:type="dxa"/>
          </w:tcPr>
          <w:p w14:paraId="182229AE" w14:textId="77777777" w:rsidR="00373081" w:rsidRPr="00A236A8" w:rsidRDefault="00373081" w:rsidP="00373081">
            <w:pPr>
              <w:rPr>
                <w:rFonts w:ascii="Arial" w:hAnsi="Arial" w:cs="Arial"/>
              </w:rPr>
            </w:pPr>
            <w:r w:rsidRPr="00A236A8">
              <w:rPr>
                <w:rFonts w:ascii="Arial" w:hAnsi="Arial" w:cs="Arial"/>
              </w:rPr>
              <w:t>Fall</w:t>
            </w:r>
          </w:p>
        </w:tc>
        <w:tc>
          <w:tcPr>
            <w:tcW w:w="1701" w:type="dxa"/>
          </w:tcPr>
          <w:p w14:paraId="71A5BE44"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w:t>
            </w:r>
            <w:r w:rsidRPr="00A236A8">
              <w:rPr>
                <w:rFonts w:ascii="Arial" w:hAnsi="Arial" w:cs="Arial"/>
              </w:rPr>
              <w:br/>
              <w:t>Max. 40 Zeichen</w:t>
            </w:r>
          </w:p>
        </w:tc>
        <w:tc>
          <w:tcPr>
            <w:tcW w:w="3119" w:type="dxa"/>
          </w:tcPr>
          <w:p w14:paraId="7E813088" w14:textId="77777777" w:rsidR="00373081" w:rsidRPr="00A236A8" w:rsidRDefault="00373081" w:rsidP="00373081">
            <w:pPr>
              <w:rPr>
                <w:rFonts w:ascii="Arial" w:hAnsi="Arial" w:cs="Arial"/>
              </w:rPr>
            </w:pPr>
            <w:r w:rsidRPr="00A236A8">
              <w:rPr>
                <w:rFonts w:ascii="Arial" w:hAnsi="Arial" w:cs="Arial"/>
              </w:rPr>
              <w:t>FID = eindeutiger Schlüssel (ev. Kombination aus PID und lfd. Nr.), der FID ist eindeutig</w:t>
            </w:r>
          </w:p>
        </w:tc>
        <w:tc>
          <w:tcPr>
            <w:tcW w:w="1417" w:type="dxa"/>
          </w:tcPr>
          <w:p w14:paraId="3D2FDF19" w14:textId="77777777" w:rsidR="00373081" w:rsidRPr="00A236A8" w:rsidRDefault="00373081" w:rsidP="00373081">
            <w:pPr>
              <w:rPr>
                <w:rFonts w:ascii="Arial" w:hAnsi="Arial" w:cs="Arial"/>
              </w:rPr>
            </w:pPr>
            <w:r w:rsidRPr="00A236A8">
              <w:rPr>
                <w:rFonts w:ascii="Arial" w:hAnsi="Arial" w:cs="Arial"/>
              </w:rPr>
              <w:t>Obligatorisch</w:t>
            </w:r>
          </w:p>
        </w:tc>
        <w:tc>
          <w:tcPr>
            <w:tcW w:w="2410" w:type="dxa"/>
          </w:tcPr>
          <w:p w14:paraId="708E8823" w14:textId="77777777" w:rsidR="00373081" w:rsidRPr="00A236A8" w:rsidRDefault="00373081" w:rsidP="00373081">
            <w:pPr>
              <w:rPr>
                <w:rFonts w:ascii="Arial" w:hAnsi="Arial" w:cs="Arial"/>
              </w:rPr>
            </w:pPr>
            <w:proofErr w:type="spellStart"/>
            <w:r w:rsidRPr="00A236A8">
              <w:rPr>
                <w:rFonts w:ascii="Arial" w:hAnsi="Arial" w:cs="Arial"/>
              </w:rPr>
              <w:t>VisitNumber</w:t>
            </w:r>
            <w:proofErr w:type="spellEnd"/>
          </w:p>
        </w:tc>
        <w:tc>
          <w:tcPr>
            <w:tcW w:w="2410" w:type="dxa"/>
            <w:shd w:val="clear" w:color="auto" w:fill="CDDDF1"/>
          </w:tcPr>
          <w:p w14:paraId="2709A08D" w14:textId="77777777" w:rsidR="00373081" w:rsidRPr="00A236A8" w:rsidRDefault="00373081" w:rsidP="00373081">
            <w:pPr>
              <w:rPr>
                <w:rFonts w:ascii="Arial" w:hAnsi="Arial" w:cs="Arial"/>
              </w:rPr>
            </w:pPr>
          </w:p>
        </w:tc>
      </w:tr>
      <w:tr w:rsidR="00373081" w:rsidRPr="00A236A8" w14:paraId="68AF55F2" w14:textId="77777777" w:rsidTr="006A2B7D">
        <w:tc>
          <w:tcPr>
            <w:tcW w:w="704" w:type="dxa"/>
          </w:tcPr>
          <w:p w14:paraId="1F9DB16C" w14:textId="77777777" w:rsidR="00373081" w:rsidRPr="00A236A8" w:rsidRDefault="00373081" w:rsidP="00373081">
            <w:pPr>
              <w:rPr>
                <w:rFonts w:ascii="Arial" w:hAnsi="Arial" w:cs="Arial"/>
              </w:rPr>
            </w:pPr>
            <w:r w:rsidRPr="00A236A8">
              <w:rPr>
                <w:rFonts w:ascii="Arial" w:hAnsi="Arial" w:cs="Arial"/>
              </w:rPr>
              <w:t>2.2</w:t>
            </w:r>
          </w:p>
        </w:tc>
        <w:tc>
          <w:tcPr>
            <w:tcW w:w="2126" w:type="dxa"/>
          </w:tcPr>
          <w:p w14:paraId="7FAC48BC" w14:textId="77777777" w:rsidR="00373081" w:rsidRPr="00A236A8" w:rsidRDefault="00373081" w:rsidP="00373081">
            <w:pPr>
              <w:rPr>
                <w:rFonts w:ascii="Arial" w:hAnsi="Arial" w:cs="Arial"/>
              </w:rPr>
            </w:pPr>
            <w:proofErr w:type="spellStart"/>
            <w:r w:rsidRPr="00A236A8">
              <w:rPr>
                <w:rFonts w:ascii="Arial" w:hAnsi="Arial" w:cs="Arial"/>
              </w:rPr>
              <w:t>Patient.PID</w:t>
            </w:r>
            <w:proofErr w:type="spellEnd"/>
          </w:p>
        </w:tc>
        <w:tc>
          <w:tcPr>
            <w:tcW w:w="1701" w:type="dxa"/>
          </w:tcPr>
          <w:p w14:paraId="0F6F3F99" w14:textId="77777777" w:rsidR="00373081" w:rsidRPr="00A236A8" w:rsidRDefault="00373081" w:rsidP="00373081">
            <w:pPr>
              <w:rPr>
                <w:rFonts w:ascii="Arial" w:hAnsi="Arial" w:cs="Arial"/>
              </w:rPr>
            </w:pPr>
            <w:r w:rsidRPr="00A236A8">
              <w:rPr>
                <w:rFonts w:ascii="Arial" w:hAnsi="Arial" w:cs="Arial"/>
              </w:rPr>
              <w:t>Numerisch</w:t>
            </w:r>
          </w:p>
          <w:p w14:paraId="39E78841" w14:textId="77777777" w:rsidR="00373081" w:rsidRPr="00A236A8" w:rsidRDefault="00373081" w:rsidP="00373081">
            <w:pPr>
              <w:rPr>
                <w:rFonts w:ascii="Arial" w:hAnsi="Arial" w:cs="Arial"/>
              </w:rPr>
            </w:pPr>
            <w:r w:rsidRPr="00A236A8">
              <w:rPr>
                <w:rFonts w:ascii="Arial" w:hAnsi="Arial" w:cs="Arial"/>
              </w:rPr>
              <w:t>Max. 20 Zeichen</w:t>
            </w:r>
          </w:p>
        </w:tc>
        <w:tc>
          <w:tcPr>
            <w:tcW w:w="3119" w:type="dxa"/>
          </w:tcPr>
          <w:p w14:paraId="0262FDE2" w14:textId="77777777" w:rsidR="00373081" w:rsidRPr="00A236A8" w:rsidRDefault="00373081" w:rsidP="00373081">
            <w:pPr>
              <w:rPr>
                <w:rFonts w:ascii="Arial" w:hAnsi="Arial" w:cs="Arial"/>
              </w:rPr>
            </w:pPr>
            <w:r w:rsidRPr="00A236A8">
              <w:rPr>
                <w:rFonts w:ascii="Arial" w:hAnsi="Arial" w:cs="Arial"/>
              </w:rPr>
              <w:t>PID</w:t>
            </w:r>
          </w:p>
        </w:tc>
        <w:tc>
          <w:tcPr>
            <w:tcW w:w="1417" w:type="dxa"/>
          </w:tcPr>
          <w:p w14:paraId="2AB27988"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1BED1341" w14:textId="77777777" w:rsidR="00373081" w:rsidRPr="00A236A8" w:rsidRDefault="00373081" w:rsidP="00373081">
            <w:pPr>
              <w:rPr>
                <w:rFonts w:ascii="Arial" w:hAnsi="Arial" w:cs="Arial"/>
              </w:rPr>
            </w:pPr>
            <w:proofErr w:type="spellStart"/>
            <w:r w:rsidRPr="00A236A8">
              <w:rPr>
                <w:rFonts w:ascii="Arial" w:hAnsi="Arial" w:cs="Arial"/>
              </w:rPr>
              <w:t>PatientID</w:t>
            </w:r>
            <w:proofErr w:type="spellEnd"/>
          </w:p>
        </w:tc>
        <w:tc>
          <w:tcPr>
            <w:tcW w:w="2410" w:type="dxa"/>
            <w:shd w:val="clear" w:color="auto" w:fill="CDDDF1"/>
          </w:tcPr>
          <w:p w14:paraId="71085B9C" w14:textId="77777777" w:rsidR="00373081" w:rsidRPr="00A236A8" w:rsidRDefault="00373081" w:rsidP="00373081">
            <w:pPr>
              <w:rPr>
                <w:rFonts w:ascii="Arial" w:hAnsi="Arial" w:cs="Arial"/>
              </w:rPr>
            </w:pPr>
          </w:p>
        </w:tc>
      </w:tr>
      <w:tr w:rsidR="00373081" w:rsidRPr="00A236A8" w14:paraId="2D263740" w14:textId="77777777" w:rsidTr="006A2B7D">
        <w:tc>
          <w:tcPr>
            <w:tcW w:w="704" w:type="dxa"/>
          </w:tcPr>
          <w:p w14:paraId="298122DF" w14:textId="77777777" w:rsidR="00373081" w:rsidRPr="00A236A8" w:rsidRDefault="00373081" w:rsidP="00373081">
            <w:pPr>
              <w:rPr>
                <w:rFonts w:ascii="Arial" w:hAnsi="Arial" w:cs="Arial"/>
              </w:rPr>
            </w:pPr>
            <w:r w:rsidRPr="00A236A8">
              <w:rPr>
                <w:rFonts w:ascii="Arial" w:hAnsi="Arial" w:cs="Arial"/>
              </w:rPr>
              <w:t>2.3</w:t>
            </w:r>
          </w:p>
        </w:tc>
        <w:tc>
          <w:tcPr>
            <w:tcW w:w="2126" w:type="dxa"/>
          </w:tcPr>
          <w:p w14:paraId="5A238573" w14:textId="77777777" w:rsidR="00373081" w:rsidRPr="00A236A8" w:rsidRDefault="00373081" w:rsidP="00373081">
            <w:pPr>
              <w:rPr>
                <w:rFonts w:ascii="Arial" w:hAnsi="Arial" w:cs="Arial"/>
              </w:rPr>
            </w:pPr>
            <w:proofErr w:type="spellStart"/>
            <w:r w:rsidRPr="00A236A8">
              <w:rPr>
                <w:rFonts w:ascii="Arial" w:hAnsi="Arial" w:cs="Arial"/>
              </w:rPr>
              <w:t>Patient.Name</w:t>
            </w:r>
            <w:proofErr w:type="spellEnd"/>
          </w:p>
        </w:tc>
        <w:tc>
          <w:tcPr>
            <w:tcW w:w="1701" w:type="dxa"/>
          </w:tcPr>
          <w:p w14:paraId="1FC36EB6" w14:textId="77777777" w:rsidR="00373081" w:rsidRPr="00A236A8" w:rsidRDefault="00373081" w:rsidP="00373081">
            <w:pPr>
              <w:rPr>
                <w:rFonts w:ascii="Arial" w:hAnsi="Arial" w:cs="Arial"/>
              </w:rPr>
            </w:pPr>
            <w:r w:rsidRPr="00A236A8">
              <w:rPr>
                <w:rFonts w:ascii="Arial" w:hAnsi="Arial" w:cs="Arial"/>
              </w:rPr>
              <w:t>50 Zeichen</w:t>
            </w:r>
          </w:p>
        </w:tc>
        <w:tc>
          <w:tcPr>
            <w:tcW w:w="3119" w:type="dxa"/>
          </w:tcPr>
          <w:p w14:paraId="277AFF1B" w14:textId="77777777" w:rsidR="00373081" w:rsidRPr="00A236A8" w:rsidRDefault="00373081" w:rsidP="00373081">
            <w:pPr>
              <w:rPr>
                <w:rFonts w:ascii="Arial" w:hAnsi="Arial" w:cs="Arial"/>
              </w:rPr>
            </w:pPr>
            <w:r w:rsidRPr="00A236A8">
              <w:rPr>
                <w:rFonts w:ascii="Arial" w:hAnsi="Arial" w:cs="Arial"/>
              </w:rPr>
              <w:t>Name</w:t>
            </w:r>
          </w:p>
        </w:tc>
        <w:tc>
          <w:tcPr>
            <w:tcW w:w="1417" w:type="dxa"/>
          </w:tcPr>
          <w:p w14:paraId="3499711F" w14:textId="77777777" w:rsidR="00373081" w:rsidRPr="00A236A8" w:rsidRDefault="00373081" w:rsidP="00373081">
            <w:pPr>
              <w:rPr>
                <w:rFonts w:ascii="Arial" w:hAnsi="Arial" w:cs="Arial"/>
              </w:rPr>
            </w:pPr>
            <w:r w:rsidRPr="00A236A8">
              <w:rPr>
                <w:rFonts w:ascii="Arial" w:hAnsi="Arial" w:cs="Arial"/>
              </w:rPr>
              <w:t xml:space="preserve">Optional  </w:t>
            </w:r>
          </w:p>
        </w:tc>
        <w:tc>
          <w:tcPr>
            <w:tcW w:w="2410" w:type="dxa"/>
          </w:tcPr>
          <w:p w14:paraId="7D958295" w14:textId="77777777" w:rsidR="00373081" w:rsidRPr="00A236A8" w:rsidRDefault="00373081" w:rsidP="00373081">
            <w:pPr>
              <w:rPr>
                <w:rFonts w:ascii="Arial" w:hAnsi="Arial" w:cs="Arial"/>
              </w:rPr>
            </w:pPr>
            <w:proofErr w:type="spellStart"/>
            <w:r w:rsidRPr="00A236A8">
              <w:rPr>
                <w:rFonts w:ascii="Arial" w:hAnsi="Arial" w:cs="Arial"/>
              </w:rPr>
              <w:t>PatientName</w:t>
            </w:r>
            <w:proofErr w:type="spellEnd"/>
          </w:p>
        </w:tc>
        <w:tc>
          <w:tcPr>
            <w:tcW w:w="2410" w:type="dxa"/>
            <w:shd w:val="clear" w:color="auto" w:fill="CDDDF1"/>
          </w:tcPr>
          <w:p w14:paraId="6BBF838A" w14:textId="77777777" w:rsidR="00373081" w:rsidRPr="00A236A8" w:rsidRDefault="00373081" w:rsidP="00373081">
            <w:pPr>
              <w:rPr>
                <w:rFonts w:ascii="Arial" w:hAnsi="Arial" w:cs="Arial"/>
              </w:rPr>
            </w:pPr>
          </w:p>
        </w:tc>
      </w:tr>
      <w:tr w:rsidR="00373081" w:rsidRPr="00A236A8" w14:paraId="0FFAB1D0" w14:textId="77777777" w:rsidTr="006A2B7D">
        <w:tc>
          <w:tcPr>
            <w:tcW w:w="704" w:type="dxa"/>
          </w:tcPr>
          <w:p w14:paraId="2E225E4E" w14:textId="77777777" w:rsidR="00373081" w:rsidRPr="00A236A8" w:rsidRDefault="00373081" w:rsidP="00373081">
            <w:pPr>
              <w:rPr>
                <w:rFonts w:ascii="Arial" w:hAnsi="Arial" w:cs="Arial"/>
              </w:rPr>
            </w:pPr>
            <w:r w:rsidRPr="00A236A8">
              <w:rPr>
                <w:rFonts w:ascii="Arial" w:hAnsi="Arial" w:cs="Arial"/>
              </w:rPr>
              <w:t>2.4</w:t>
            </w:r>
          </w:p>
        </w:tc>
        <w:tc>
          <w:tcPr>
            <w:tcW w:w="2126" w:type="dxa"/>
          </w:tcPr>
          <w:p w14:paraId="778897D2" w14:textId="77777777" w:rsidR="00373081" w:rsidRPr="00A236A8" w:rsidRDefault="00373081" w:rsidP="00373081">
            <w:pPr>
              <w:rPr>
                <w:rFonts w:ascii="Arial" w:hAnsi="Arial" w:cs="Arial"/>
              </w:rPr>
            </w:pPr>
            <w:proofErr w:type="spellStart"/>
            <w:r w:rsidRPr="00A236A8">
              <w:rPr>
                <w:rFonts w:ascii="Arial" w:hAnsi="Arial" w:cs="Arial"/>
              </w:rPr>
              <w:t>Patient.Vorname</w:t>
            </w:r>
            <w:proofErr w:type="spellEnd"/>
          </w:p>
        </w:tc>
        <w:tc>
          <w:tcPr>
            <w:tcW w:w="1701" w:type="dxa"/>
          </w:tcPr>
          <w:p w14:paraId="4E354A0D" w14:textId="77777777" w:rsidR="00373081" w:rsidRPr="00A236A8" w:rsidRDefault="00373081" w:rsidP="00373081">
            <w:pPr>
              <w:rPr>
                <w:rFonts w:ascii="Arial" w:hAnsi="Arial" w:cs="Arial"/>
              </w:rPr>
            </w:pPr>
            <w:r w:rsidRPr="00A236A8">
              <w:rPr>
                <w:rFonts w:ascii="Arial" w:hAnsi="Arial" w:cs="Arial"/>
              </w:rPr>
              <w:t>50 Zeichen</w:t>
            </w:r>
          </w:p>
        </w:tc>
        <w:tc>
          <w:tcPr>
            <w:tcW w:w="3119" w:type="dxa"/>
          </w:tcPr>
          <w:p w14:paraId="6D66AAD0" w14:textId="77777777" w:rsidR="00373081" w:rsidRPr="00A236A8" w:rsidRDefault="00373081" w:rsidP="00373081">
            <w:pPr>
              <w:rPr>
                <w:rFonts w:ascii="Arial" w:hAnsi="Arial" w:cs="Arial"/>
              </w:rPr>
            </w:pPr>
            <w:r w:rsidRPr="00A236A8">
              <w:rPr>
                <w:rFonts w:ascii="Arial" w:hAnsi="Arial" w:cs="Arial"/>
              </w:rPr>
              <w:t>Vorname</w:t>
            </w:r>
          </w:p>
        </w:tc>
        <w:tc>
          <w:tcPr>
            <w:tcW w:w="1417" w:type="dxa"/>
          </w:tcPr>
          <w:p w14:paraId="16B3E274" w14:textId="77777777" w:rsidR="00373081" w:rsidRPr="00A236A8" w:rsidRDefault="00373081" w:rsidP="00373081">
            <w:pPr>
              <w:rPr>
                <w:rFonts w:ascii="Arial" w:hAnsi="Arial" w:cs="Arial"/>
              </w:rPr>
            </w:pPr>
            <w:r w:rsidRPr="00A236A8">
              <w:rPr>
                <w:rFonts w:ascii="Arial" w:hAnsi="Arial" w:cs="Arial"/>
              </w:rPr>
              <w:t xml:space="preserve">Optional  </w:t>
            </w:r>
          </w:p>
        </w:tc>
        <w:tc>
          <w:tcPr>
            <w:tcW w:w="2410" w:type="dxa"/>
          </w:tcPr>
          <w:p w14:paraId="0E033D68" w14:textId="77777777" w:rsidR="00373081" w:rsidRPr="00A236A8" w:rsidRDefault="00373081" w:rsidP="00373081">
            <w:pPr>
              <w:rPr>
                <w:rFonts w:ascii="Arial" w:hAnsi="Arial" w:cs="Arial"/>
              </w:rPr>
            </w:pPr>
            <w:proofErr w:type="spellStart"/>
            <w:r w:rsidRPr="00A236A8">
              <w:rPr>
                <w:rFonts w:ascii="Arial" w:hAnsi="Arial" w:cs="Arial"/>
              </w:rPr>
              <w:t>PatientGivenName</w:t>
            </w:r>
            <w:proofErr w:type="spellEnd"/>
          </w:p>
        </w:tc>
        <w:tc>
          <w:tcPr>
            <w:tcW w:w="2410" w:type="dxa"/>
            <w:shd w:val="clear" w:color="auto" w:fill="CDDDF1"/>
          </w:tcPr>
          <w:p w14:paraId="2D577A47" w14:textId="77777777" w:rsidR="00373081" w:rsidRPr="00A236A8" w:rsidRDefault="00373081" w:rsidP="00373081">
            <w:pPr>
              <w:rPr>
                <w:rFonts w:ascii="Arial" w:hAnsi="Arial" w:cs="Arial"/>
              </w:rPr>
            </w:pPr>
          </w:p>
        </w:tc>
      </w:tr>
      <w:tr w:rsidR="00373081" w:rsidRPr="00A236A8" w14:paraId="06DCC5C6" w14:textId="77777777" w:rsidTr="006A2B7D">
        <w:tc>
          <w:tcPr>
            <w:tcW w:w="704" w:type="dxa"/>
          </w:tcPr>
          <w:p w14:paraId="1F843EFF" w14:textId="77777777" w:rsidR="00373081" w:rsidRPr="00A236A8" w:rsidRDefault="00373081" w:rsidP="00373081">
            <w:pPr>
              <w:rPr>
                <w:rFonts w:ascii="Arial" w:hAnsi="Arial" w:cs="Arial"/>
              </w:rPr>
            </w:pPr>
            <w:r w:rsidRPr="00A236A8">
              <w:rPr>
                <w:rFonts w:ascii="Arial" w:hAnsi="Arial" w:cs="Arial"/>
              </w:rPr>
              <w:t>2.5</w:t>
            </w:r>
          </w:p>
        </w:tc>
        <w:tc>
          <w:tcPr>
            <w:tcW w:w="2126" w:type="dxa"/>
          </w:tcPr>
          <w:p w14:paraId="2F718C96" w14:textId="77777777" w:rsidR="00373081" w:rsidRPr="00A236A8" w:rsidRDefault="00373081" w:rsidP="00373081">
            <w:pPr>
              <w:rPr>
                <w:rFonts w:ascii="Arial" w:hAnsi="Arial" w:cs="Arial"/>
              </w:rPr>
            </w:pPr>
            <w:proofErr w:type="spellStart"/>
            <w:r w:rsidRPr="00A236A8">
              <w:rPr>
                <w:rFonts w:ascii="Arial" w:hAnsi="Arial" w:cs="Arial"/>
              </w:rPr>
              <w:t>Patient.GebDat</w:t>
            </w:r>
            <w:proofErr w:type="spellEnd"/>
          </w:p>
        </w:tc>
        <w:tc>
          <w:tcPr>
            <w:tcW w:w="1701" w:type="dxa"/>
          </w:tcPr>
          <w:p w14:paraId="322B2910" w14:textId="77777777" w:rsidR="00373081" w:rsidRPr="00A236A8" w:rsidRDefault="00373081" w:rsidP="00373081">
            <w:pPr>
              <w:rPr>
                <w:rFonts w:ascii="Arial" w:hAnsi="Arial" w:cs="Arial"/>
              </w:rPr>
            </w:pPr>
            <w:r w:rsidRPr="00A236A8">
              <w:rPr>
                <w:rFonts w:ascii="Arial" w:hAnsi="Arial" w:cs="Arial"/>
              </w:rPr>
              <w:t>XML-Format date</w:t>
            </w:r>
          </w:p>
        </w:tc>
        <w:tc>
          <w:tcPr>
            <w:tcW w:w="3119" w:type="dxa"/>
          </w:tcPr>
          <w:p w14:paraId="3CD32B19" w14:textId="77777777" w:rsidR="00373081" w:rsidRPr="00A236A8" w:rsidRDefault="00373081" w:rsidP="00373081">
            <w:pPr>
              <w:rPr>
                <w:rFonts w:ascii="Arial" w:hAnsi="Arial" w:cs="Arial"/>
              </w:rPr>
            </w:pPr>
            <w:proofErr w:type="spellStart"/>
            <w:r w:rsidRPr="00A236A8">
              <w:rPr>
                <w:rFonts w:ascii="Arial" w:hAnsi="Arial" w:cs="Arial"/>
              </w:rPr>
              <w:t>Geb.Datum</w:t>
            </w:r>
            <w:proofErr w:type="spellEnd"/>
          </w:p>
        </w:tc>
        <w:tc>
          <w:tcPr>
            <w:tcW w:w="1417" w:type="dxa"/>
          </w:tcPr>
          <w:p w14:paraId="0C292139" w14:textId="77777777" w:rsidR="00373081" w:rsidRPr="00A236A8" w:rsidRDefault="00373081" w:rsidP="00373081">
            <w:pPr>
              <w:rPr>
                <w:rFonts w:ascii="Arial" w:hAnsi="Arial" w:cs="Arial"/>
              </w:rPr>
            </w:pPr>
            <w:r w:rsidRPr="00A236A8">
              <w:rPr>
                <w:rFonts w:ascii="Arial" w:hAnsi="Arial" w:cs="Arial"/>
              </w:rPr>
              <w:t>Optional</w:t>
            </w:r>
          </w:p>
        </w:tc>
        <w:tc>
          <w:tcPr>
            <w:tcW w:w="2410" w:type="dxa"/>
          </w:tcPr>
          <w:p w14:paraId="20EC3198" w14:textId="77777777" w:rsidR="00373081" w:rsidRPr="00A236A8" w:rsidRDefault="00373081" w:rsidP="00373081">
            <w:pPr>
              <w:rPr>
                <w:rFonts w:ascii="Arial" w:hAnsi="Arial" w:cs="Arial"/>
              </w:rPr>
            </w:pPr>
            <w:proofErr w:type="spellStart"/>
            <w:r w:rsidRPr="00A236A8">
              <w:rPr>
                <w:rFonts w:ascii="Arial" w:hAnsi="Arial" w:cs="Arial"/>
              </w:rPr>
              <w:t>PatientBirthDate</w:t>
            </w:r>
            <w:proofErr w:type="spellEnd"/>
          </w:p>
        </w:tc>
        <w:tc>
          <w:tcPr>
            <w:tcW w:w="2410" w:type="dxa"/>
            <w:shd w:val="clear" w:color="auto" w:fill="CDDDF1"/>
          </w:tcPr>
          <w:p w14:paraId="20375C4D" w14:textId="77777777" w:rsidR="00373081" w:rsidRPr="00A236A8" w:rsidRDefault="00373081" w:rsidP="00373081">
            <w:pPr>
              <w:rPr>
                <w:rFonts w:ascii="Arial" w:hAnsi="Arial" w:cs="Arial"/>
              </w:rPr>
            </w:pPr>
          </w:p>
        </w:tc>
      </w:tr>
      <w:tr w:rsidR="00373081" w:rsidRPr="00A236A8" w14:paraId="3CF0AD54" w14:textId="77777777" w:rsidTr="006A2B7D">
        <w:tc>
          <w:tcPr>
            <w:tcW w:w="704" w:type="dxa"/>
            <w:tcBorders>
              <w:bottom w:val="single" w:sz="4" w:space="0" w:color="auto"/>
            </w:tcBorders>
          </w:tcPr>
          <w:p w14:paraId="5E9C0190" w14:textId="77777777" w:rsidR="00373081" w:rsidRPr="00A236A8" w:rsidRDefault="00373081" w:rsidP="00373081">
            <w:pPr>
              <w:rPr>
                <w:rFonts w:ascii="Arial" w:hAnsi="Arial" w:cs="Arial"/>
              </w:rPr>
            </w:pPr>
            <w:r w:rsidRPr="00A236A8">
              <w:rPr>
                <w:rFonts w:ascii="Arial" w:hAnsi="Arial" w:cs="Arial"/>
              </w:rPr>
              <w:t>2.6</w:t>
            </w:r>
          </w:p>
        </w:tc>
        <w:tc>
          <w:tcPr>
            <w:tcW w:w="2126" w:type="dxa"/>
            <w:tcBorders>
              <w:bottom w:val="single" w:sz="4" w:space="0" w:color="auto"/>
            </w:tcBorders>
          </w:tcPr>
          <w:p w14:paraId="21F4D9D7" w14:textId="77777777" w:rsidR="00373081" w:rsidRPr="00A236A8" w:rsidRDefault="00373081" w:rsidP="00373081">
            <w:pPr>
              <w:rPr>
                <w:rFonts w:ascii="Arial" w:hAnsi="Arial" w:cs="Arial"/>
              </w:rPr>
            </w:pPr>
            <w:r w:rsidRPr="00A236A8">
              <w:rPr>
                <w:rFonts w:ascii="Arial" w:hAnsi="Arial" w:cs="Arial"/>
              </w:rPr>
              <w:t>Patient Geschlecht</w:t>
            </w:r>
          </w:p>
        </w:tc>
        <w:tc>
          <w:tcPr>
            <w:tcW w:w="1701" w:type="dxa"/>
            <w:tcBorders>
              <w:bottom w:val="single" w:sz="4" w:space="0" w:color="auto"/>
            </w:tcBorders>
          </w:tcPr>
          <w:p w14:paraId="4955CF7E" w14:textId="77777777" w:rsidR="00373081" w:rsidRPr="00A236A8" w:rsidRDefault="00373081" w:rsidP="00373081">
            <w:pPr>
              <w:rPr>
                <w:rFonts w:ascii="Arial" w:hAnsi="Arial" w:cs="Arial"/>
              </w:rPr>
            </w:pPr>
            <w:r w:rsidRPr="00A236A8">
              <w:rPr>
                <w:rFonts w:ascii="Arial" w:hAnsi="Arial" w:cs="Arial"/>
              </w:rPr>
              <w:t>1 Zeichen</w:t>
            </w:r>
          </w:p>
        </w:tc>
        <w:tc>
          <w:tcPr>
            <w:tcW w:w="3119" w:type="dxa"/>
            <w:tcBorders>
              <w:bottom w:val="single" w:sz="4" w:space="0" w:color="auto"/>
            </w:tcBorders>
          </w:tcPr>
          <w:p w14:paraId="7C05EC10" w14:textId="77777777" w:rsidR="00373081" w:rsidRPr="00A236A8" w:rsidRDefault="00373081" w:rsidP="00373081">
            <w:pPr>
              <w:rPr>
                <w:rFonts w:ascii="Arial" w:hAnsi="Arial" w:cs="Arial"/>
              </w:rPr>
            </w:pPr>
            <w:r w:rsidRPr="00A236A8">
              <w:rPr>
                <w:rFonts w:ascii="Arial" w:hAnsi="Arial" w:cs="Arial"/>
              </w:rPr>
              <w:t>Geschlecht</w:t>
            </w:r>
          </w:p>
        </w:tc>
        <w:tc>
          <w:tcPr>
            <w:tcW w:w="1417" w:type="dxa"/>
            <w:tcBorders>
              <w:bottom w:val="single" w:sz="4" w:space="0" w:color="auto"/>
            </w:tcBorders>
          </w:tcPr>
          <w:p w14:paraId="0A3E131C" w14:textId="77777777" w:rsidR="00373081" w:rsidRPr="00A236A8" w:rsidRDefault="00373081" w:rsidP="00373081">
            <w:pPr>
              <w:rPr>
                <w:rFonts w:ascii="Arial" w:hAnsi="Arial" w:cs="Arial"/>
              </w:rPr>
            </w:pPr>
            <w:r w:rsidRPr="00A236A8">
              <w:rPr>
                <w:rFonts w:ascii="Arial" w:hAnsi="Arial" w:cs="Arial"/>
              </w:rPr>
              <w:t xml:space="preserve">Optional </w:t>
            </w:r>
            <w:proofErr w:type="gramStart"/>
            <w:r w:rsidRPr="00A236A8">
              <w:rPr>
                <w:rFonts w:ascii="Arial" w:hAnsi="Arial" w:cs="Arial"/>
              </w:rPr>
              <w:t>M,F</w:t>
            </w:r>
            <w:proofErr w:type="gramEnd"/>
          </w:p>
        </w:tc>
        <w:tc>
          <w:tcPr>
            <w:tcW w:w="2410" w:type="dxa"/>
            <w:tcBorders>
              <w:bottom w:val="single" w:sz="4" w:space="0" w:color="auto"/>
            </w:tcBorders>
          </w:tcPr>
          <w:p w14:paraId="0A6FBEDD" w14:textId="77777777" w:rsidR="00373081" w:rsidRPr="00A236A8" w:rsidRDefault="00373081" w:rsidP="00373081">
            <w:pPr>
              <w:rPr>
                <w:rFonts w:ascii="Arial" w:hAnsi="Arial" w:cs="Arial"/>
              </w:rPr>
            </w:pPr>
            <w:proofErr w:type="spellStart"/>
            <w:r w:rsidRPr="00A236A8">
              <w:rPr>
                <w:rFonts w:ascii="Arial" w:hAnsi="Arial" w:cs="Arial"/>
              </w:rPr>
              <w:t>PatientGender</w:t>
            </w:r>
            <w:proofErr w:type="spellEnd"/>
          </w:p>
        </w:tc>
        <w:tc>
          <w:tcPr>
            <w:tcW w:w="2410" w:type="dxa"/>
            <w:tcBorders>
              <w:bottom w:val="single" w:sz="4" w:space="0" w:color="auto"/>
            </w:tcBorders>
            <w:shd w:val="clear" w:color="auto" w:fill="CDDDF1"/>
          </w:tcPr>
          <w:p w14:paraId="7BF9E5C5" w14:textId="77777777" w:rsidR="00373081" w:rsidRPr="00A236A8" w:rsidRDefault="00373081" w:rsidP="00373081">
            <w:pPr>
              <w:rPr>
                <w:rFonts w:ascii="Arial" w:hAnsi="Arial" w:cs="Arial"/>
              </w:rPr>
            </w:pPr>
          </w:p>
        </w:tc>
      </w:tr>
      <w:tr w:rsidR="00373081" w:rsidRPr="00A236A8" w14:paraId="0E7780B8" w14:textId="77777777" w:rsidTr="006A2B7D">
        <w:tc>
          <w:tcPr>
            <w:tcW w:w="704" w:type="dxa"/>
            <w:tcBorders>
              <w:bottom w:val="single" w:sz="4" w:space="0" w:color="auto"/>
            </w:tcBorders>
            <w:shd w:val="clear" w:color="auto" w:fill="FFFFFF"/>
          </w:tcPr>
          <w:p w14:paraId="7836459B" w14:textId="77777777" w:rsidR="00373081" w:rsidRPr="00A236A8" w:rsidRDefault="00373081" w:rsidP="00373081">
            <w:pPr>
              <w:rPr>
                <w:rFonts w:ascii="Arial" w:hAnsi="Arial" w:cs="Arial"/>
              </w:rPr>
            </w:pPr>
            <w:r w:rsidRPr="00A236A8">
              <w:rPr>
                <w:rFonts w:ascii="Arial" w:hAnsi="Arial" w:cs="Arial"/>
              </w:rPr>
              <w:t>2.7</w:t>
            </w:r>
          </w:p>
        </w:tc>
        <w:tc>
          <w:tcPr>
            <w:tcW w:w="2126" w:type="dxa"/>
            <w:tcBorders>
              <w:bottom w:val="single" w:sz="4" w:space="0" w:color="auto"/>
            </w:tcBorders>
            <w:shd w:val="clear" w:color="auto" w:fill="FFFFFF"/>
          </w:tcPr>
          <w:p w14:paraId="55194032" w14:textId="77777777" w:rsidR="00373081" w:rsidRPr="00A236A8" w:rsidRDefault="00373081" w:rsidP="00373081">
            <w:pPr>
              <w:rPr>
                <w:rFonts w:ascii="Arial" w:hAnsi="Arial" w:cs="Arial"/>
              </w:rPr>
            </w:pPr>
            <w:r w:rsidRPr="00A236A8">
              <w:rPr>
                <w:rFonts w:ascii="Arial" w:hAnsi="Arial" w:cs="Arial"/>
              </w:rPr>
              <w:t>Fall Abschluss</w:t>
            </w:r>
          </w:p>
        </w:tc>
        <w:tc>
          <w:tcPr>
            <w:tcW w:w="1701" w:type="dxa"/>
            <w:tcBorders>
              <w:bottom w:val="single" w:sz="4" w:space="0" w:color="auto"/>
            </w:tcBorders>
            <w:shd w:val="clear" w:color="auto" w:fill="FFFFFF"/>
          </w:tcPr>
          <w:p w14:paraId="44C0A5CA" w14:textId="77777777" w:rsidR="00373081" w:rsidRPr="00A236A8" w:rsidRDefault="00373081" w:rsidP="00373081">
            <w:pPr>
              <w:rPr>
                <w:rFonts w:ascii="Arial" w:hAnsi="Arial" w:cs="Arial"/>
              </w:rPr>
            </w:pPr>
            <w:r w:rsidRPr="00A236A8">
              <w:rPr>
                <w:rFonts w:ascii="Arial" w:hAnsi="Arial" w:cs="Arial"/>
              </w:rPr>
              <w:t>XML-Format date</w:t>
            </w:r>
          </w:p>
        </w:tc>
        <w:tc>
          <w:tcPr>
            <w:tcW w:w="3119" w:type="dxa"/>
            <w:tcBorders>
              <w:bottom w:val="single" w:sz="4" w:space="0" w:color="auto"/>
            </w:tcBorders>
            <w:shd w:val="clear" w:color="auto" w:fill="FFFFFF"/>
          </w:tcPr>
          <w:p w14:paraId="2DA5183E" w14:textId="77777777" w:rsidR="00373081" w:rsidRPr="00A236A8" w:rsidRDefault="00373081" w:rsidP="00373081">
            <w:pPr>
              <w:rPr>
                <w:rFonts w:ascii="Arial" w:hAnsi="Arial" w:cs="Arial"/>
              </w:rPr>
            </w:pPr>
          </w:p>
        </w:tc>
        <w:tc>
          <w:tcPr>
            <w:tcW w:w="1417" w:type="dxa"/>
            <w:tcBorders>
              <w:bottom w:val="single" w:sz="4" w:space="0" w:color="auto"/>
            </w:tcBorders>
            <w:shd w:val="clear" w:color="auto" w:fill="FFFFFF"/>
          </w:tcPr>
          <w:p w14:paraId="319FBE8B" w14:textId="77777777" w:rsidR="00373081" w:rsidRPr="00A236A8" w:rsidRDefault="00373081" w:rsidP="00373081">
            <w:pPr>
              <w:rPr>
                <w:rFonts w:ascii="Arial" w:hAnsi="Arial" w:cs="Arial"/>
              </w:rPr>
            </w:pPr>
            <w:r w:rsidRPr="00A236A8">
              <w:rPr>
                <w:rFonts w:ascii="Arial" w:hAnsi="Arial" w:cs="Arial"/>
              </w:rPr>
              <w:t>Optional</w:t>
            </w:r>
          </w:p>
        </w:tc>
        <w:tc>
          <w:tcPr>
            <w:tcW w:w="2410" w:type="dxa"/>
            <w:tcBorders>
              <w:bottom w:val="single" w:sz="4" w:space="0" w:color="auto"/>
            </w:tcBorders>
            <w:shd w:val="clear" w:color="auto" w:fill="FFFFFF"/>
          </w:tcPr>
          <w:p w14:paraId="585DA0ED" w14:textId="77777777" w:rsidR="00373081" w:rsidRPr="00A236A8" w:rsidRDefault="00373081" w:rsidP="00373081">
            <w:pPr>
              <w:rPr>
                <w:rFonts w:ascii="Arial" w:hAnsi="Arial" w:cs="Arial"/>
              </w:rPr>
            </w:pPr>
            <w:proofErr w:type="spellStart"/>
            <w:r w:rsidRPr="00A236A8">
              <w:rPr>
                <w:rFonts w:ascii="Arial" w:hAnsi="Arial" w:cs="Arial"/>
              </w:rPr>
              <w:t>TerminationVisit</w:t>
            </w:r>
            <w:proofErr w:type="spellEnd"/>
          </w:p>
        </w:tc>
        <w:tc>
          <w:tcPr>
            <w:tcW w:w="2410" w:type="dxa"/>
            <w:tcBorders>
              <w:bottom w:val="single" w:sz="4" w:space="0" w:color="auto"/>
            </w:tcBorders>
            <w:shd w:val="clear" w:color="auto" w:fill="CDDDF1"/>
          </w:tcPr>
          <w:p w14:paraId="1AF39A69" w14:textId="77777777" w:rsidR="00373081" w:rsidRPr="00A236A8" w:rsidRDefault="00373081" w:rsidP="00373081">
            <w:pPr>
              <w:rPr>
                <w:rFonts w:ascii="Arial" w:hAnsi="Arial" w:cs="Arial"/>
              </w:rPr>
            </w:pPr>
          </w:p>
        </w:tc>
      </w:tr>
      <w:tr w:rsidR="00373081" w:rsidRPr="00A236A8" w14:paraId="715CD784" w14:textId="77777777" w:rsidTr="006A2B7D">
        <w:tc>
          <w:tcPr>
            <w:tcW w:w="704" w:type="dxa"/>
            <w:tcBorders>
              <w:bottom w:val="single" w:sz="4" w:space="0" w:color="auto"/>
            </w:tcBorders>
            <w:shd w:val="clear" w:color="auto" w:fill="FFFFFF"/>
          </w:tcPr>
          <w:p w14:paraId="1991CCC4" w14:textId="77777777" w:rsidR="00373081" w:rsidRPr="00A236A8" w:rsidRDefault="00373081" w:rsidP="00373081">
            <w:pPr>
              <w:rPr>
                <w:rFonts w:ascii="Arial" w:hAnsi="Arial" w:cs="Arial"/>
              </w:rPr>
            </w:pPr>
            <w:r w:rsidRPr="00A236A8">
              <w:rPr>
                <w:rFonts w:ascii="Arial" w:hAnsi="Arial" w:cs="Arial"/>
              </w:rPr>
              <w:t>2.8</w:t>
            </w:r>
          </w:p>
        </w:tc>
        <w:tc>
          <w:tcPr>
            <w:tcW w:w="2126" w:type="dxa"/>
            <w:tcBorders>
              <w:bottom w:val="single" w:sz="4" w:space="0" w:color="auto"/>
            </w:tcBorders>
            <w:shd w:val="clear" w:color="auto" w:fill="FFFFFF"/>
          </w:tcPr>
          <w:p w14:paraId="09693E58" w14:textId="77777777" w:rsidR="00373081" w:rsidRPr="00A236A8" w:rsidRDefault="00373081" w:rsidP="00373081">
            <w:pPr>
              <w:rPr>
                <w:rFonts w:ascii="Arial" w:hAnsi="Arial" w:cs="Arial"/>
              </w:rPr>
            </w:pPr>
            <w:r w:rsidRPr="00A236A8">
              <w:rPr>
                <w:rFonts w:ascii="Arial" w:hAnsi="Arial" w:cs="Arial"/>
              </w:rPr>
              <w:t>Fall Abschlussgrund</w:t>
            </w:r>
          </w:p>
        </w:tc>
        <w:tc>
          <w:tcPr>
            <w:tcW w:w="1701" w:type="dxa"/>
            <w:tcBorders>
              <w:bottom w:val="single" w:sz="4" w:space="0" w:color="auto"/>
            </w:tcBorders>
            <w:shd w:val="clear" w:color="auto" w:fill="FFFFFF"/>
          </w:tcPr>
          <w:p w14:paraId="25895FDB" w14:textId="77777777" w:rsidR="00373081" w:rsidRPr="00A236A8" w:rsidRDefault="00373081" w:rsidP="00373081">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Borders>
              <w:bottom w:val="single" w:sz="4" w:space="0" w:color="auto"/>
            </w:tcBorders>
            <w:shd w:val="clear" w:color="auto" w:fill="FFFFFF"/>
          </w:tcPr>
          <w:p w14:paraId="222F1CA4" w14:textId="77777777" w:rsidR="00373081" w:rsidRPr="00A236A8" w:rsidRDefault="00373081" w:rsidP="00373081">
            <w:pPr>
              <w:rPr>
                <w:rFonts w:ascii="Arial" w:hAnsi="Arial" w:cs="Arial"/>
              </w:rPr>
            </w:pPr>
            <w:r w:rsidRPr="00A236A8">
              <w:rPr>
                <w:rFonts w:ascii="Arial" w:hAnsi="Arial" w:cs="Arial"/>
              </w:rPr>
              <w:t>Grunde des Fallabschlusses</w:t>
            </w:r>
          </w:p>
        </w:tc>
        <w:tc>
          <w:tcPr>
            <w:tcW w:w="1417" w:type="dxa"/>
            <w:tcBorders>
              <w:bottom w:val="single" w:sz="4" w:space="0" w:color="auto"/>
            </w:tcBorders>
            <w:shd w:val="clear" w:color="auto" w:fill="FFFFFF"/>
          </w:tcPr>
          <w:p w14:paraId="046A8F61" w14:textId="77777777" w:rsidR="00373081" w:rsidRPr="00A236A8" w:rsidRDefault="00373081" w:rsidP="00373081">
            <w:pPr>
              <w:rPr>
                <w:rFonts w:ascii="Arial" w:hAnsi="Arial" w:cs="Arial"/>
              </w:rPr>
            </w:pPr>
            <w:r w:rsidRPr="00A236A8">
              <w:rPr>
                <w:rFonts w:ascii="Arial" w:hAnsi="Arial" w:cs="Arial"/>
              </w:rPr>
              <w:t>Optional</w:t>
            </w:r>
          </w:p>
        </w:tc>
        <w:tc>
          <w:tcPr>
            <w:tcW w:w="2410" w:type="dxa"/>
            <w:tcBorders>
              <w:bottom w:val="single" w:sz="4" w:space="0" w:color="auto"/>
            </w:tcBorders>
            <w:shd w:val="clear" w:color="auto" w:fill="FFFFFF"/>
          </w:tcPr>
          <w:p w14:paraId="070B40E0" w14:textId="77777777" w:rsidR="00373081" w:rsidRPr="00A236A8" w:rsidRDefault="00373081" w:rsidP="00373081">
            <w:pPr>
              <w:rPr>
                <w:rFonts w:ascii="Arial" w:hAnsi="Arial" w:cs="Arial"/>
              </w:rPr>
            </w:pPr>
            <w:proofErr w:type="spellStart"/>
            <w:r w:rsidRPr="00A236A8">
              <w:rPr>
                <w:rFonts w:ascii="Arial" w:hAnsi="Arial" w:cs="Arial"/>
              </w:rPr>
              <w:t>TerminationReason</w:t>
            </w:r>
            <w:proofErr w:type="spellEnd"/>
          </w:p>
        </w:tc>
        <w:tc>
          <w:tcPr>
            <w:tcW w:w="2410" w:type="dxa"/>
            <w:tcBorders>
              <w:bottom w:val="single" w:sz="4" w:space="0" w:color="auto"/>
            </w:tcBorders>
            <w:shd w:val="clear" w:color="auto" w:fill="CDDDF1"/>
          </w:tcPr>
          <w:p w14:paraId="55C49389" w14:textId="77777777" w:rsidR="00373081" w:rsidRPr="00A236A8" w:rsidRDefault="00373081" w:rsidP="00373081">
            <w:pPr>
              <w:rPr>
                <w:rFonts w:ascii="Arial" w:hAnsi="Arial" w:cs="Arial"/>
              </w:rPr>
            </w:pPr>
          </w:p>
        </w:tc>
      </w:tr>
    </w:tbl>
    <w:p w14:paraId="64157963" w14:textId="77777777" w:rsidR="0076240F" w:rsidRPr="00A236A8" w:rsidRDefault="0076240F" w:rsidP="0076240F">
      <w:pPr>
        <w:rPr>
          <w:rFonts w:ascii="Arial" w:hAnsi="Arial" w:cs="Arial"/>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2268"/>
        <w:gridCol w:w="1559"/>
        <w:gridCol w:w="3119"/>
        <w:gridCol w:w="1417"/>
        <w:gridCol w:w="2552"/>
        <w:gridCol w:w="2268"/>
      </w:tblGrid>
      <w:tr w:rsidR="003678B0" w:rsidRPr="00A236A8" w14:paraId="67FA7F61" w14:textId="77777777" w:rsidTr="003678B0">
        <w:tc>
          <w:tcPr>
            <w:tcW w:w="704" w:type="dxa"/>
            <w:shd w:val="clear" w:color="auto" w:fill="E6E6E6"/>
          </w:tcPr>
          <w:p w14:paraId="26DEA99A" w14:textId="77777777" w:rsidR="00373081" w:rsidRPr="00A236A8" w:rsidRDefault="00373081" w:rsidP="0076240F">
            <w:pPr>
              <w:rPr>
                <w:rFonts w:ascii="Arial" w:hAnsi="Arial" w:cs="Arial"/>
              </w:rPr>
            </w:pPr>
            <w:r w:rsidRPr="00A236A8">
              <w:rPr>
                <w:rFonts w:ascii="Arial" w:hAnsi="Arial" w:cs="Arial"/>
              </w:rPr>
              <w:t>3</w:t>
            </w:r>
          </w:p>
        </w:tc>
        <w:tc>
          <w:tcPr>
            <w:tcW w:w="2268" w:type="dxa"/>
            <w:shd w:val="clear" w:color="auto" w:fill="E6E6E6"/>
          </w:tcPr>
          <w:p w14:paraId="471D3C3B" w14:textId="77777777" w:rsidR="00373081" w:rsidRPr="00A236A8" w:rsidRDefault="00373081" w:rsidP="0076240F">
            <w:pPr>
              <w:pStyle w:val="Header"/>
              <w:tabs>
                <w:tab w:val="clear" w:pos="4536"/>
                <w:tab w:val="clear" w:pos="9072"/>
              </w:tabs>
              <w:rPr>
                <w:rFonts w:ascii="Arial" w:hAnsi="Arial" w:cs="Arial"/>
              </w:rPr>
            </w:pPr>
            <w:r w:rsidRPr="00A236A8">
              <w:rPr>
                <w:rFonts w:ascii="Arial" w:hAnsi="Arial" w:cs="Arial"/>
              </w:rPr>
              <w:t>Leistung</w:t>
            </w:r>
          </w:p>
        </w:tc>
        <w:tc>
          <w:tcPr>
            <w:tcW w:w="1559" w:type="dxa"/>
            <w:shd w:val="clear" w:color="auto" w:fill="E6E6E6"/>
          </w:tcPr>
          <w:p w14:paraId="479C819E" w14:textId="77777777" w:rsidR="00373081" w:rsidRPr="00A236A8" w:rsidRDefault="00373081" w:rsidP="0076240F">
            <w:pPr>
              <w:rPr>
                <w:rFonts w:ascii="Arial" w:hAnsi="Arial" w:cs="Arial"/>
              </w:rPr>
            </w:pPr>
          </w:p>
        </w:tc>
        <w:tc>
          <w:tcPr>
            <w:tcW w:w="3119" w:type="dxa"/>
            <w:shd w:val="clear" w:color="auto" w:fill="E6E6E6"/>
          </w:tcPr>
          <w:p w14:paraId="5A257099" w14:textId="77777777" w:rsidR="00373081" w:rsidRPr="00A236A8" w:rsidRDefault="00373081" w:rsidP="0076240F">
            <w:pPr>
              <w:rPr>
                <w:rFonts w:ascii="Arial" w:hAnsi="Arial" w:cs="Arial"/>
              </w:rPr>
            </w:pPr>
          </w:p>
        </w:tc>
        <w:tc>
          <w:tcPr>
            <w:tcW w:w="1417" w:type="dxa"/>
            <w:shd w:val="clear" w:color="auto" w:fill="E6E6E6"/>
          </w:tcPr>
          <w:p w14:paraId="695D947E" w14:textId="77777777" w:rsidR="00373081" w:rsidRPr="00A236A8" w:rsidRDefault="00373081" w:rsidP="0076240F">
            <w:pPr>
              <w:rPr>
                <w:rFonts w:ascii="Arial" w:hAnsi="Arial" w:cs="Arial"/>
              </w:rPr>
            </w:pPr>
          </w:p>
        </w:tc>
        <w:tc>
          <w:tcPr>
            <w:tcW w:w="2552" w:type="dxa"/>
            <w:shd w:val="clear" w:color="auto" w:fill="E6E6E6"/>
          </w:tcPr>
          <w:p w14:paraId="461689BA" w14:textId="77777777" w:rsidR="00373081" w:rsidRPr="00A236A8" w:rsidRDefault="00373081" w:rsidP="0076240F">
            <w:pPr>
              <w:rPr>
                <w:rFonts w:ascii="Arial" w:hAnsi="Arial" w:cs="Arial"/>
              </w:rPr>
            </w:pPr>
            <w:r w:rsidRPr="00A236A8">
              <w:rPr>
                <w:rFonts w:ascii="Arial" w:hAnsi="Arial" w:cs="Arial"/>
              </w:rPr>
              <w:t>Service</w:t>
            </w:r>
          </w:p>
        </w:tc>
        <w:tc>
          <w:tcPr>
            <w:tcW w:w="2268" w:type="dxa"/>
            <w:shd w:val="clear" w:color="auto" w:fill="CDDDF1"/>
          </w:tcPr>
          <w:p w14:paraId="69AE8A3F" w14:textId="77777777" w:rsidR="00373081" w:rsidRPr="00A236A8" w:rsidRDefault="00373081" w:rsidP="0076240F">
            <w:pPr>
              <w:rPr>
                <w:rFonts w:ascii="Arial" w:hAnsi="Arial" w:cs="Arial"/>
              </w:rPr>
            </w:pPr>
          </w:p>
        </w:tc>
      </w:tr>
      <w:tr w:rsidR="00373081" w:rsidRPr="00A236A8" w14:paraId="263BBDE0" w14:textId="77777777" w:rsidTr="003678B0">
        <w:tc>
          <w:tcPr>
            <w:tcW w:w="704" w:type="dxa"/>
          </w:tcPr>
          <w:p w14:paraId="0FF5AD0B" w14:textId="5A726ECF" w:rsidR="002E7D43" w:rsidRPr="00A236A8" w:rsidRDefault="00373081" w:rsidP="006A2B7D">
            <w:pPr>
              <w:ind w:right="-457"/>
              <w:rPr>
                <w:rFonts w:ascii="Arial" w:hAnsi="Arial" w:cs="Arial"/>
              </w:rPr>
            </w:pPr>
            <w:r w:rsidRPr="00A236A8">
              <w:rPr>
                <w:rFonts w:ascii="Arial" w:hAnsi="Arial" w:cs="Arial"/>
              </w:rPr>
              <w:t>3</w:t>
            </w:r>
            <w:ins w:id="3" w:author="Oliver Egger" w:date="2025-03-18T22:29:00Z">
              <w:r w:rsidR="00417F6E">
                <w:rPr>
                  <w:rFonts w:ascii="Arial" w:hAnsi="Arial" w:cs="Arial"/>
                </w:rPr>
                <w:t>.1</w:t>
              </w:r>
            </w:ins>
          </w:p>
        </w:tc>
        <w:tc>
          <w:tcPr>
            <w:tcW w:w="2268" w:type="dxa"/>
          </w:tcPr>
          <w:p w14:paraId="5EFC3BB0" w14:textId="77777777" w:rsidR="00373081" w:rsidRPr="00A236A8" w:rsidRDefault="00373081" w:rsidP="0076240F">
            <w:pPr>
              <w:rPr>
                <w:rFonts w:ascii="Arial" w:hAnsi="Arial" w:cs="Arial"/>
              </w:rPr>
            </w:pPr>
            <w:r w:rsidRPr="00A236A8">
              <w:rPr>
                <w:rFonts w:ascii="Arial" w:hAnsi="Arial" w:cs="Arial"/>
              </w:rPr>
              <w:t>Transaktion</w:t>
            </w:r>
          </w:p>
        </w:tc>
        <w:tc>
          <w:tcPr>
            <w:tcW w:w="1559" w:type="dxa"/>
          </w:tcPr>
          <w:p w14:paraId="0D8AADBA" w14:textId="77777777" w:rsidR="00373081" w:rsidRPr="00A236A8" w:rsidRDefault="00373081" w:rsidP="0076240F">
            <w:pPr>
              <w:rPr>
                <w:rFonts w:ascii="Arial" w:hAnsi="Arial" w:cs="Arial"/>
              </w:rPr>
            </w:pPr>
            <w:proofErr w:type="spellStart"/>
            <w:r w:rsidRPr="00A236A8">
              <w:rPr>
                <w:rFonts w:ascii="Arial" w:hAnsi="Arial" w:cs="Arial"/>
              </w:rPr>
              <w:t>Alphanum</w:t>
            </w:r>
            <w:proofErr w:type="spellEnd"/>
          </w:p>
        </w:tc>
        <w:tc>
          <w:tcPr>
            <w:tcW w:w="3119" w:type="dxa"/>
          </w:tcPr>
          <w:p w14:paraId="1C37636F" w14:textId="77777777" w:rsidR="00373081" w:rsidRPr="00A236A8" w:rsidRDefault="00373081" w:rsidP="0076240F">
            <w:pPr>
              <w:rPr>
                <w:rFonts w:ascii="Arial" w:hAnsi="Arial" w:cs="Arial"/>
              </w:rPr>
            </w:pPr>
            <w:r w:rsidRPr="00A236A8">
              <w:rPr>
                <w:rFonts w:ascii="Arial" w:hAnsi="Arial" w:cs="Arial"/>
              </w:rPr>
              <w:t xml:space="preserve">Attribut im Knoten „Leistung“ </w:t>
            </w:r>
          </w:p>
          <w:p w14:paraId="13EE48E8" w14:textId="77777777" w:rsidR="00373081" w:rsidRPr="00A236A8" w:rsidRDefault="00373081" w:rsidP="0076240F">
            <w:pPr>
              <w:rPr>
                <w:rFonts w:ascii="Arial" w:hAnsi="Arial" w:cs="Arial"/>
              </w:rPr>
            </w:pPr>
            <w:r w:rsidRPr="00A236A8">
              <w:rPr>
                <w:rFonts w:ascii="Arial" w:hAnsi="Arial" w:cs="Arial"/>
              </w:rPr>
              <w:t>Kennzeichen der Transaktion (</w:t>
            </w:r>
            <w:proofErr w:type="spellStart"/>
            <w:r w:rsidRPr="00A236A8">
              <w:rPr>
                <w:rFonts w:ascii="Arial" w:hAnsi="Arial" w:cs="Arial"/>
              </w:rPr>
              <w:t>insert</w:t>
            </w:r>
            <w:proofErr w:type="spellEnd"/>
            <w:r w:rsidRPr="00A236A8">
              <w:rPr>
                <w:rFonts w:ascii="Arial" w:hAnsi="Arial" w:cs="Arial"/>
              </w:rPr>
              <w:t xml:space="preserve">, update, </w:t>
            </w:r>
            <w:proofErr w:type="spellStart"/>
            <w:r w:rsidRPr="00A236A8">
              <w:rPr>
                <w:rFonts w:ascii="Arial" w:hAnsi="Arial" w:cs="Arial"/>
              </w:rPr>
              <w:t>delete</w:t>
            </w:r>
            <w:proofErr w:type="spellEnd"/>
            <w:r w:rsidRPr="00A236A8">
              <w:rPr>
                <w:rFonts w:ascii="Arial" w:hAnsi="Arial" w:cs="Arial"/>
              </w:rPr>
              <w:t>).</w:t>
            </w:r>
          </w:p>
        </w:tc>
        <w:tc>
          <w:tcPr>
            <w:tcW w:w="1417" w:type="dxa"/>
          </w:tcPr>
          <w:p w14:paraId="376FACDF" w14:textId="77777777" w:rsidR="00373081" w:rsidRPr="00A236A8" w:rsidRDefault="00373081" w:rsidP="0076240F">
            <w:pPr>
              <w:rPr>
                <w:rFonts w:ascii="Arial" w:hAnsi="Arial" w:cs="Arial"/>
              </w:rPr>
            </w:pPr>
            <w:r w:rsidRPr="00A236A8">
              <w:rPr>
                <w:rFonts w:ascii="Arial" w:hAnsi="Arial" w:cs="Arial"/>
              </w:rPr>
              <w:t>Optional</w:t>
            </w:r>
          </w:p>
        </w:tc>
        <w:tc>
          <w:tcPr>
            <w:tcW w:w="2552" w:type="dxa"/>
          </w:tcPr>
          <w:p w14:paraId="5247B084" w14:textId="77777777" w:rsidR="00373081" w:rsidRPr="00A236A8" w:rsidRDefault="00373081" w:rsidP="0076240F">
            <w:pPr>
              <w:rPr>
                <w:rFonts w:ascii="Arial" w:hAnsi="Arial" w:cs="Arial"/>
              </w:rPr>
            </w:pPr>
            <w:r w:rsidRPr="009D4C59">
              <w:rPr>
                <w:rFonts w:ascii="Arial" w:hAnsi="Arial" w:cs="Arial"/>
              </w:rPr>
              <w:t>Transaction</w:t>
            </w:r>
          </w:p>
        </w:tc>
        <w:tc>
          <w:tcPr>
            <w:tcW w:w="2268" w:type="dxa"/>
            <w:shd w:val="clear" w:color="auto" w:fill="CDDDF1"/>
          </w:tcPr>
          <w:p w14:paraId="234B9910" w14:textId="77777777" w:rsidR="00373081" w:rsidRPr="00A236A8" w:rsidRDefault="00373081" w:rsidP="0076240F">
            <w:pPr>
              <w:rPr>
                <w:rFonts w:ascii="Arial" w:hAnsi="Arial" w:cs="Arial"/>
              </w:rPr>
            </w:pPr>
          </w:p>
        </w:tc>
      </w:tr>
      <w:tr w:rsidR="00373081" w:rsidRPr="00A236A8" w14:paraId="6C478358" w14:textId="77777777" w:rsidTr="003678B0">
        <w:tc>
          <w:tcPr>
            <w:tcW w:w="704" w:type="dxa"/>
          </w:tcPr>
          <w:p w14:paraId="5CF003A7" w14:textId="2ADB8CDF" w:rsidR="00373081" w:rsidRPr="00A236A8" w:rsidRDefault="00373081" w:rsidP="0076240F">
            <w:pPr>
              <w:rPr>
                <w:rFonts w:ascii="Arial" w:hAnsi="Arial" w:cs="Arial"/>
              </w:rPr>
            </w:pPr>
            <w:r w:rsidRPr="00A236A8">
              <w:rPr>
                <w:rFonts w:ascii="Arial" w:hAnsi="Arial" w:cs="Arial"/>
              </w:rPr>
              <w:t>3.</w:t>
            </w:r>
            <w:ins w:id="4" w:author="Oliver Egger" w:date="2025-03-18T22:29:00Z">
              <w:r w:rsidR="00417F6E">
                <w:rPr>
                  <w:rFonts w:ascii="Arial" w:hAnsi="Arial" w:cs="Arial"/>
                </w:rPr>
                <w:t>2</w:t>
              </w:r>
            </w:ins>
            <w:del w:id="5" w:author="Oliver Egger" w:date="2025-03-18T22:29:00Z">
              <w:r w:rsidRPr="00A236A8" w:rsidDel="00417F6E">
                <w:rPr>
                  <w:rFonts w:ascii="Arial" w:hAnsi="Arial" w:cs="Arial"/>
                </w:rPr>
                <w:delText>1</w:delText>
              </w:r>
            </w:del>
          </w:p>
        </w:tc>
        <w:tc>
          <w:tcPr>
            <w:tcW w:w="2268" w:type="dxa"/>
          </w:tcPr>
          <w:p w14:paraId="7EC9103B" w14:textId="77777777" w:rsidR="00373081" w:rsidRPr="00A236A8" w:rsidRDefault="00373081" w:rsidP="0076240F">
            <w:pPr>
              <w:rPr>
                <w:rFonts w:ascii="Arial" w:hAnsi="Arial" w:cs="Arial"/>
              </w:rPr>
            </w:pPr>
            <w:proofErr w:type="spellStart"/>
            <w:r w:rsidRPr="00A236A8">
              <w:rPr>
                <w:rFonts w:ascii="Arial" w:hAnsi="Arial" w:cs="Arial"/>
              </w:rPr>
              <w:t>Leistungs</w:t>
            </w:r>
            <w:proofErr w:type="spellEnd"/>
            <w:r w:rsidRPr="00A236A8">
              <w:rPr>
                <w:rFonts w:ascii="Arial" w:hAnsi="Arial" w:cs="Arial"/>
              </w:rPr>
              <w:t xml:space="preserve"> - Datum</w:t>
            </w:r>
          </w:p>
        </w:tc>
        <w:tc>
          <w:tcPr>
            <w:tcW w:w="1559" w:type="dxa"/>
          </w:tcPr>
          <w:p w14:paraId="02809D3A" w14:textId="77777777" w:rsidR="00373081" w:rsidRPr="00A236A8" w:rsidRDefault="00373081" w:rsidP="0076240F">
            <w:pPr>
              <w:rPr>
                <w:rFonts w:ascii="Arial" w:hAnsi="Arial" w:cs="Arial"/>
              </w:rPr>
            </w:pPr>
            <w:r w:rsidRPr="00A236A8">
              <w:rPr>
                <w:rFonts w:ascii="Arial" w:hAnsi="Arial" w:cs="Arial"/>
              </w:rPr>
              <w:t xml:space="preserve">XML-Format </w:t>
            </w:r>
            <w:proofErr w:type="spellStart"/>
            <w:r w:rsidRPr="00A236A8">
              <w:rPr>
                <w:rFonts w:ascii="Arial" w:hAnsi="Arial" w:cs="Arial"/>
              </w:rPr>
              <w:t>Datetime</w:t>
            </w:r>
            <w:proofErr w:type="spellEnd"/>
          </w:p>
        </w:tc>
        <w:tc>
          <w:tcPr>
            <w:tcW w:w="3119" w:type="dxa"/>
          </w:tcPr>
          <w:p w14:paraId="1B1C5BDE" w14:textId="77777777" w:rsidR="00373081" w:rsidRPr="00A236A8" w:rsidRDefault="00373081" w:rsidP="0076240F">
            <w:pPr>
              <w:rPr>
                <w:rFonts w:ascii="Arial" w:hAnsi="Arial" w:cs="Arial"/>
              </w:rPr>
            </w:pPr>
            <w:r w:rsidRPr="00A236A8">
              <w:rPr>
                <w:rFonts w:ascii="Arial" w:hAnsi="Arial" w:cs="Arial"/>
              </w:rPr>
              <w:t>Datum, Zeit der Leistungserbringung</w:t>
            </w:r>
          </w:p>
        </w:tc>
        <w:tc>
          <w:tcPr>
            <w:tcW w:w="1417" w:type="dxa"/>
          </w:tcPr>
          <w:p w14:paraId="29FD040E" w14:textId="77777777" w:rsidR="00373081" w:rsidRPr="00A236A8" w:rsidRDefault="00373081" w:rsidP="0076240F">
            <w:pPr>
              <w:rPr>
                <w:rFonts w:ascii="Arial" w:hAnsi="Arial" w:cs="Arial"/>
              </w:rPr>
            </w:pPr>
          </w:p>
        </w:tc>
        <w:tc>
          <w:tcPr>
            <w:tcW w:w="2552" w:type="dxa"/>
          </w:tcPr>
          <w:p w14:paraId="6A91649A" w14:textId="77777777" w:rsidR="00373081" w:rsidRPr="00A236A8" w:rsidRDefault="00373081" w:rsidP="0076240F">
            <w:pPr>
              <w:rPr>
                <w:rFonts w:ascii="Arial" w:hAnsi="Arial" w:cs="Arial"/>
              </w:rPr>
            </w:pPr>
            <w:proofErr w:type="spellStart"/>
            <w:r w:rsidRPr="00A236A8">
              <w:rPr>
                <w:rFonts w:ascii="Arial" w:hAnsi="Arial" w:cs="Arial"/>
              </w:rPr>
              <w:t>ServiceDate</w:t>
            </w:r>
            <w:proofErr w:type="spellEnd"/>
          </w:p>
        </w:tc>
        <w:tc>
          <w:tcPr>
            <w:tcW w:w="2268" w:type="dxa"/>
            <w:shd w:val="clear" w:color="auto" w:fill="CDDDF1"/>
          </w:tcPr>
          <w:p w14:paraId="66CD47C7" w14:textId="77777777" w:rsidR="00373081" w:rsidRPr="00A236A8" w:rsidRDefault="00373081" w:rsidP="0076240F">
            <w:pPr>
              <w:rPr>
                <w:rFonts w:ascii="Arial" w:hAnsi="Arial" w:cs="Arial"/>
              </w:rPr>
            </w:pPr>
          </w:p>
        </w:tc>
      </w:tr>
      <w:tr w:rsidR="00373081" w:rsidRPr="00A236A8" w14:paraId="25B88EB2" w14:textId="77777777" w:rsidTr="003678B0">
        <w:tc>
          <w:tcPr>
            <w:tcW w:w="704" w:type="dxa"/>
          </w:tcPr>
          <w:p w14:paraId="0E86AFF2" w14:textId="1CD8C253" w:rsidR="00373081" w:rsidRPr="00A236A8" w:rsidRDefault="00373081" w:rsidP="0076240F">
            <w:pPr>
              <w:rPr>
                <w:rFonts w:ascii="Arial" w:hAnsi="Arial" w:cs="Arial"/>
              </w:rPr>
            </w:pPr>
            <w:r w:rsidRPr="00A236A8">
              <w:rPr>
                <w:rFonts w:ascii="Arial" w:hAnsi="Arial" w:cs="Arial"/>
              </w:rPr>
              <w:t>3.</w:t>
            </w:r>
            <w:ins w:id="6" w:author="Oliver Egger" w:date="2025-03-18T22:29:00Z">
              <w:r w:rsidR="00417F6E">
                <w:rPr>
                  <w:rFonts w:ascii="Arial" w:hAnsi="Arial" w:cs="Arial"/>
                </w:rPr>
                <w:t>3</w:t>
              </w:r>
            </w:ins>
            <w:del w:id="7" w:author="Oliver Egger" w:date="2025-03-18T22:29:00Z">
              <w:r w:rsidRPr="00A236A8" w:rsidDel="00417F6E">
                <w:rPr>
                  <w:rFonts w:ascii="Arial" w:hAnsi="Arial" w:cs="Arial"/>
                </w:rPr>
                <w:delText>2</w:delText>
              </w:r>
            </w:del>
          </w:p>
        </w:tc>
        <w:tc>
          <w:tcPr>
            <w:tcW w:w="2268" w:type="dxa"/>
          </w:tcPr>
          <w:p w14:paraId="60189CD2" w14:textId="77777777" w:rsidR="00373081" w:rsidRPr="00A236A8" w:rsidRDefault="00373081" w:rsidP="0076240F">
            <w:pPr>
              <w:rPr>
                <w:rFonts w:ascii="Arial" w:hAnsi="Arial" w:cs="Arial"/>
              </w:rPr>
            </w:pPr>
            <w:r w:rsidRPr="00A236A8">
              <w:rPr>
                <w:rFonts w:ascii="Arial" w:hAnsi="Arial" w:cs="Arial"/>
              </w:rPr>
              <w:t>Sitzung</w:t>
            </w:r>
          </w:p>
        </w:tc>
        <w:tc>
          <w:tcPr>
            <w:tcW w:w="1559" w:type="dxa"/>
          </w:tcPr>
          <w:p w14:paraId="2B451030" w14:textId="77777777" w:rsidR="00373081" w:rsidRPr="00A236A8" w:rsidRDefault="00373081" w:rsidP="0076240F">
            <w:pPr>
              <w:rPr>
                <w:rFonts w:ascii="Arial" w:hAnsi="Arial" w:cs="Arial"/>
              </w:rPr>
            </w:pPr>
            <w:proofErr w:type="spellStart"/>
            <w:r w:rsidRPr="00A236A8">
              <w:rPr>
                <w:rFonts w:ascii="Arial" w:hAnsi="Arial" w:cs="Arial"/>
              </w:rPr>
              <w:t>Alphanum</w:t>
            </w:r>
            <w:proofErr w:type="spellEnd"/>
          </w:p>
          <w:p w14:paraId="138ACA7F" w14:textId="77777777" w:rsidR="00373081" w:rsidRPr="00A236A8" w:rsidRDefault="00373081" w:rsidP="0076240F">
            <w:pPr>
              <w:rPr>
                <w:rFonts w:ascii="Arial" w:hAnsi="Arial" w:cs="Arial"/>
              </w:rPr>
            </w:pPr>
            <w:r w:rsidRPr="00A236A8">
              <w:rPr>
                <w:rFonts w:ascii="Arial" w:hAnsi="Arial" w:cs="Arial"/>
              </w:rPr>
              <w:t>Max. 64 Zeichen</w:t>
            </w:r>
          </w:p>
        </w:tc>
        <w:tc>
          <w:tcPr>
            <w:tcW w:w="3119" w:type="dxa"/>
          </w:tcPr>
          <w:p w14:paraId="4E87216F" w14:textId="214A2ADE" w:rsidR="00373081" w:rsidRPr="00A236A8" w:rsidRDefault="00715369" w:rsidP="0076240F">
            <w:pPr>
              <w:rPr>
                <w:rFonts w:ascii="Arial" w:hAnsi="Arial" w:cs="Arial"/>
              </w:rPr>
            </w:pPr>
            <w:r w:rsidRPr="00715369">
              <w:rPr>
                <w:rFonts w:ascii="Arial" w:hAnsi="Arial" w:cs="Arial"/>
              </w:rPr>
              <w:t xml:space="preserve">Verwendung nur wenn </w:t>
            </w:r>
            <w:proofErr w:type="spellStart"/>
            <w:r w:rsidRPr="00715369">
              <w:rPr>
                <w:rFonts w:ascii="Arial" w:hAnsi="Arial" w:cs="Arial"/>
              </w:rPr>
              <w:t>SessionID</w:t>
            </w:r>
            <w:r>
              <w:rPr>
                <w:rFonts w:ascii="Arial" w:hAnsi="Arial" w:cs="Arial"/>
              </w:rPr>
              <w:t>Se</w:t>
            </w:r>
            <w:r w:rsidR="002C09B4">
              <w:rPr>
                <w:rFonts w:ascii="Arial" w:hAnsi="Arial" w:cs="Arial"/>
              </w:rPr>
              <w:t>ctionB</w:t>
            </w:r>
            <w:proofErr w:type="spellEnd"/>
            <w:r w:rsidRPr="00715369">
              <w:rPr>
                <w:rFonts w:ascii="Arial" w:hAnsi="Arial" w:cs="Arial"/>
              </w:rPr>
              <w:t xml:space="preserve"> 3.</w:t>
            </w:r>
            <w:r w:rsidR="002C09B4">
              <w:rPr>
                <w:rFonts w:ascii="Arial" w:hAnsi="Arial" w:cs="Arial"/>
              </w:rPr>
              <w:t>15</w:t>
            </w:r>
            <w:r w:rsidRPr="00715369">
              <w:rPr>
                <w:rFonts w:ascii="Arial" w:hAnsi="Arial" w:cs="Arial"/>
              </w:rPr>
              <w:t xml:space="preserve"> nicht verwendet wird</w:t>
            </w:r>
          </w:p>
        </w:tc>
        <w:tc>
          <w:tcPr>
            <w:tcW w:w="1417" w:type="dxa"/>
          </w:tcPr>
          <w:p w14:paraId="311A7B1D" w14:textId="77777777" w:rsidR="00373081" w:rsidRPr="00A236A8" w:rsidRDefault="00373081" w:rsidP="0076240F">
            <w:pPr>
              <w:rPr>
                <w:rFonts w:ascii="Arial" w:hAnsi="Arial" w:cs="Arial"/>
              </w:rPr>
            </w:pPr>
            <w:r w:rsidRPr="00A236A8">
              <w:rPr>
                <w:rFonts w:ascii="Arial" w:hAnsi="Arial" w:cs="Arial"/>
              </w:rPr>
              <w:t>1 – n / Tag</w:t>
            </w:r>
          </w:p>
        </w:tc>
        <w:tc>
          <w:tcPr>
            <w:tcW w:w="2552" w:type="dxa"/>
          </w:tcPr>
          <w:p w14:paraId="5FF1CE91" w14:textId="77777777" w:rsidR="00373081" w:rsidRPr="00A236A8" w:rsidRDefault="00373081" w:rsidP="0076240F">
            <w:pPr>
              <w:rPr>
                <w:rFonts w:ascii="Arial" w:hAnsi="Arial" w:cs="Arial"/>
              </w:rPr>
            </w:pPr>
            <w:proofErr w:type="spellStart"/>
            <w:r w:rsidRPr="00A236A8">
              <w:rPr>
                <w:rFonts w:ascii="Arial" w:hAnsi="Arial" w:cs="Arial"/>
              </w:rPr>
              <w:t>SessionID</w:t>
            </w:r>
            <w:proofErr w:type="spellEnd"/>
          </w:p>
        </w:tc>
        <w:tc>
          <w:tcPr>
            <w:tcW w:w="2268" w:type="dxa"/>
            <w:shd w:val="clear" w:color="auto" w:fill="CDDDF1"/>
          </w:tcPr>
          <w:p w14:paraId="5A8E7202" w14:textId="77777777" w:rsidR="00373081" w:rsidRPr="00A236A8" w:rsidRDefault="00373081" w:rsidP="0076240F">
            <w:pPr>
              <w:rPr>
                <w:rFonts w:ascii="Arial" w:hAnsi="Arial" w:cs="Arial"/>
              </w:rPr>
            </w:pPr>
          </w:p>
        </w:tc>
      </w:tr>
      <w:tr w:rsidR="00373081" w:rsidRPr="00A236A8" w14:paraId="3FB50090" w14:textId="77777777" w:rsidTr="003678B0">
        <w:tc>
          <w:tcPr>
            <w:tcW w:w="704" w:type="dxa"/>
          </w:tcPr>
          <w:p w14:paraId="3446FF95" w14:textId="23383D40" w:rsidR="00373081" w:rsidRPr="00A236A8" w:rsidRDefault="00373081" w:rsidP="0076240F">
            <w:pPr>
              <w:rPr>
                <w:rFonts w:ascii="Arial" w:hAnsi="Arial" w:cs="Arial"/>
              </w:rPr>
            </w:pPr>
            <w:r w:rsidRPr="00A236A8">
              <w:rPr>
                <w:rFonts w:ascii="Arial" w:hAnsi="Arial" w:cs="Arial"/>
              </w:rPr>
              <w:t>3.</w:t>
            </w:r>
            <w:ins w:id="8" w:author="Oliver Egger" w:date="2025-03-18T22:29:00Z">
              <w:r w:rsidR="00417F6E">
                <w:rPr>
                  <w:rFonts w:ascii="Arial" w:hAnsi="Arial" w:cs="Arial"/>
                </w:rPr>
                <w:t>4</w:t>
              </w:r>
            </w:ins>
            <w:del w:id="9" w:author="Oliver Egger" w:date="2025-03-18T22:29:00Z">
              <w:r w:rsidRPr="00A236A8" w:rsidDel="00417F6E">
                <w:rPr>
                  <w:rFonts w:ascii="Arial" w:hAnsi="Arial" w:cs="Arial"/>
                </w:rPr>
                <w:delText>3</w:delText>
              </w:r>
            </w:del>
          </w:p>
        </w:tc>
        <w:tc>
          <w:tcPr>
            <w:tcW w:w="2268" w:type="dxa"/>
          </w:tcPr>
          <w:p w14:paraId="22C7C475" w14:textId="77777777" w:rsidR="00373081" w:rsidRPr="00A236A8" w:rsidRDefault="00373081" w:rsidP="0076240F">
            <w:pPr>
              <w:rPr>
                <w:rFonts w:ascii="Arial" w:hAnsi="Arial" w:cs="Arial"/>
              </w:rPr>
            </w:pPr>
            <w:r w:rsidRPr="00A236A8">
              <w:rPr>
                <w:rFonts w:ascii="Arial" w:hAnsi="Arial" w:cs="Arial"/>
              </w:rPr>
              <w:t>Auftragsnummer</w:t>
            </w:r>
          </w:p>
        </w:tc>
        <w:tc>
          <w:tcPr>
            <w:tcW w:w="1559" w:type="dxa"/>
          </w:tcPr>
          <w:p w14:paraId="64C8815C" w14:textId="77777777" w:rsidR="00373081" w:rsidRPr="00A236A8" w:rsidRDefault="00373081" w:rsidP="0076240F">
            <w:pPr>
              <w:rPr>
                <w:rFonts w:ascii="Arial" w:hAnsi="Arial" w:cs="Arial"/>
              </w:rPr>
            </w:pPr>
            <w:r w:rsidRPr="00A236A8">
              <w:rPr>
                <w:rFonts w:ascii="Arial" w:hAnsi="Arial" w:cs="Arial"/>
              </w:rPr>
              <w:t>Max. 64 Zeichen</w:t>
            </w:r>
          </w:p>
        </w:tc>
        <w:tc>
          <w:tcPr>
            <w:tcW w:w="3119" w:type="dxa"/>
          </w:tcPr>
          <w:p w14:paraId="7B17A3D9" w14:textId="77777777" w:rsidR="00373081" w:rsidRPr="00A236A8" w:rsidRDefault="00373081" w:rsidP="0076240F">
            <w:pPr>
              <w:rPr>
                <w:rFonts w:ascii="Arial" w:hAnsi="Arial" w:cs="Arial"/>
              </w:rPr>
            </w:pPr>
            <w:r w:rsidRPr="00A236A8">
              <w:rPr>
                <w:rFonts w:ascii="Arial" w:hAnsi="Arial" w:cs="Arial"/>
              </w:rPr>
              <w:t xml:space="preserve">GUID (global universal </w:t>
            </w:r>
            <w:proofErr w:type="spellStart"/>
            <w:r w:rsidRPr="00A236A8">
              <w:rPr>
                <w:rFonts w:ascii="Arial" w:hAnsi="Arial" w:cs="Arial"/>
              </w:rPr>
              <w:t>identification</w:t>
            </w:r>
            <w:proofErr w:type="spellEnd"/>
            <w:r w:rsidRPr="00A236A8">
              <w:rPr>
                <w:rFonts w:ascii="Arial" w:hAnsi="Arial" w:cs="Arial"/>
              </w:rPr>
              <w:t xml:space="preserve">) </w:t>
            </w:r>
            <w:proofErr w:type="spellStart"/>
            <w:r w:rsidRPr="00A236A8">
              <w:rPr>
                <w:rFonts w:ascii="Arial" w:hAnsi="Arial" w:cs="Arial"/>
              </w:rPr>
              <w:t>Alphanum</w:t>
            </w:r>
            <w:proofErr w:type="spellEnd"/>
            <w:r w:rsidRPr="00A236A8">
              <w:rPr>
                <w:rFonts w:ascii="Arial" w:hAnsi="Arial" w:cs="Arial"/>
              </w:rPr>
              <w:t>., jeweils auf ebene Leistung mitsenden)</w:t>
            </w:r>
          </w:p>
        </w:tc>
        <w:tc>
          <w:tcPr>
            <w:tcW w:w="1417" w:type="dxa"/>
          </w:tcPr>
          <w:p w14:paraId="54F5BE95" w14:textId="77777777" w:rsidR="00373081" w:rsidRPr="00A236A8" w:rsidRDefault="00373081" w:rsidP="0076240F">
            <w:pPr>
              <w:rPr>
                <w:rFonts w:ascii="Arial" w:hAnsi="Arial" w:cs="Arial"/>
              </w:rPr>
            </w:pPr>
            <w:r w:rsidRPr="00A236A8">
              <w:rPr>
                <w:rFonts w:ascii="Arial" w:hAnsi="Arial" w:cs="Arial"/>
              </w:rPr>
              <w:t>Optional</w:t>
            </w:r>
          </w:p>
        </w:tc>
        <w:tc>
          <w:tcPr>
            <w:tcW w:w="2552" w:type="dxa"/>
          </w:tcPr>
          <w:p w14:paraId="729D329E" w14:textId="77777777" w:rsidR="00373081" w:rsidRPr="00A236A8" w:rsidRDefault="00373081" w:rsidP="0076240F">
            <w:pPr>
              <w:rPr>
                <w:rFonts w:ascii="Arial" w:hAnsi="Arial" w:cs="Arial"/>
              </w:rPr>
            </w:pPr>
            <w:proofErr w:type="spellStart"/>
            <w:r w:rsidRPr="00A236A8">
              <w:rPr>
                <w:rFonts w:ascii="Arial" w:hAnsi="Arial" w:cs="Arial"/>
              </w:rPr>
              <w:t>OrderID</w:t>
            </w:r>
            <w:proofErr w:type="spellEnd"/>
          </w:p>
        </w:tc>
        <w:tc>
          <w:tcPr>
            <w:tcW w:w="2268" w:type="dxa"/>
            <w:shd w:val="clear" w:color="auto" w:fill="CDDDF1"/>
          </w:tcPr>
          <w:p w14:paraId="13ABC519" w14:textId="77777777" w:rsidR="00373081" w:rsidRPr="00A236A8" w:rsidRDefault="00373081" w:rsidP="0076240F">
            <w:pPr>
              <w:rPr>
                <w:rFonts w:ascii="Arial" w:hAnsi="Arial" w:cs="Arial"/>
              </w:rPr>
            </w:pPr>
          </w:p>
        </w:tc>
      </w:tr>
      <w:tr w:rsidR="00417F6E" w:rsidRPr="00A236A8" w14:paraId="527D2572" w14:textId="77777777" w:rsidTr="003678B0">
        <w:trPr>
          <w:ins w:id="10" w:author="Oliver Egger" w:date="2025-03-18T22:34:00Z"/>
        </w:trPr>
        <w:tc>
          <w:tcPr>
            <w:tcW w:w="704" w:type="dxa"/>
          </w:tcPr>
          <w:p w14:paraId="3437B02A" w14:textId="07358FE2" w:rsidR="00417F6E" w:rsidRPr="00A236A8" w:rsidRDefault="00417F6E" w:rsidP="00417F6E">
            <w:pPr>
              <w:rPr>
                <w:ins w:id="11" w:author="Oliver Egger" w:date="2025-03-18T22:34:00Z"/>
                <w:rFonts w:ascii="Arial" w:hAnsi="Arial" w:cs="Arial"/>
              </w:rPr>
            </w:pPr>
            <w:ins w:id="12" w:author="Oliver Egger" w:date="2025-03-18T22:34:00Z">
              <w:r w:rsidRPr="00A236A8">
                <w:rPr>
                  <w:rFonts w:ascii="Arial" w:hAnsi="Arial" w:cs="Arial"/>
                </w:rPr>
                <w:t>3.</w:t>
              </w:r>
              <w:r>
                <w:rPr>
                  <w:rFonts w:ascii="Arial" w:hAnsi="Arial" w:cs="Arial"/>
                </w:rPr>
                <w:t>5</w:t>
              </w:r>
            </w:ins>
            <w:ins w:id="13" w:author="Oliver Egger" w:date="2025-03-19T13:08:00Z">
              <w:r w:rsidR="008A0798">
                <w:rPr>
                  <w:rFonts w:ascii="Arial" w:hAnsi="Arial" w:cs="Arial"/>
                </w:rPr>
                <w:t xml:space="preserve"> (*)</w:t>
              </w:r>
            </w:ins>
          </w:p>
        </w:tc>
        <w:tc>
          <w:tcPr>
            <w:tcW w:w="2268" w:type="dxa"/>
          </w:tcPr>
          <w:p w14:paraId="576E13F9" w14:textId="6339E6CF" w:rsidR="00417F6E" w:rsidRPr="00A236A8" w:rsidRDefault="00417F6E" w:rsidP="00417F6E">
            <w:pPr>
              <w:rPr>
                <w:ins w:id="14" w:author="Oliver Egger" w:date="2025-03-18T22:34:00Z"/>
                <w:rFonts w:ascii="Arial" w:hAnsi="Arial" w:cs="Arial"/>
              </w:rPr>
            </w:pPr>
            <w:ins w:id="15" w:author="Oliver Egger" w:date="2025-03-18T22:34:00Z">
              <w:r w:rsidRPr="00A236A8">
                <w:rPr>
                  <w:rFonts w:ascii="Arial" w:hAnsi="Arial" w:cs="Arial"/>
                </w:rPr>
                <w:t>Auftrags</w:t>
              </w:r>
              <w:r>
                <w:rPr>
                  <w:rFonts w:ascii="Arial" w:hAnsi="Arial" w:cs="Arial"/>
                </w:rPr>
                <w:t>datum</w:t>
              </w:r>
            </w:ins>
          </w:p>
        </w:tc>
        <w:tc>
          <w:tcPr>
            <w:tcW w:w="1559" w:type="dxa"/>
          </w:tcPr>
          <w:p w14:paraId="350113B2" w14:textId="66ADC48B" w:rsidR="00417F6E" w:rsidRPr="00A236A8" w:rsidRDefault="00417F6E" w:rsidP="00417F6E">
            <w:pPr>
              <w:rPr>
                <w:ins w:id="16" w:author="Oliver Egger" w:date="2025-03-18T22:34:00Z"/>
                <w:rFonts w:ascii="Arial" w:hAnsi="Arial" w:cs="Arial"/>
              </w:rPr>
            </w:pPr>
            <w:ins w:id="17" w:author="Oliver Egger" w:date="2025-03-18T22:34:00Z">
              <w:r w:rsidRPr="00A236A8">
                <w:rPr>
                  <w:rFonts w:ascii="Arial" w:hAnsi="Arial" w:cs="Arial"/>
                </w:rPr>
                <w:t xml:space="preserve">XML-Format </w:t>
              </w:r>
              <w:proofErr w:type="spellStart"/>
              <w:r w:rsidRPr="00A236A8">
                <w:rPr>
                  <w:rFonts w:ascii="Arial" w:hAnsi="Arial" w:cs="Arial"/>
                </w:rPr>
                <w:t>Datetime</w:t>
              </w:r>
              <w:proofErr w:type="spellEnd"/>
            </w:ins>
          </w:p>
        </w:tc>
        <w:tc>
          <w:tcPr>
            <w:tcW w:w="3119" w:type="dxa"/>
          </w:tcPr>
          <w:p w14:paraId="055D5E26" w14:textId="508288F3" w:rsidR="00417F6E" w:rsidRPr="00417F6E" w:rsidRDefault="00417F6E" w:rsidP="00417F6E">
            <w:pPr>
              <w:rPr>
                <w:ins w:id="18" w:author="Oliver Egger" w:date="2025-03-18T22:34:00Z"/>
                <w:rFonts w:ascii="Arial" w:hAnsi="Arial" w:cs="Arial"/>
                <w:lang w:val="en-CH"/>
                <w:rPrChange w:id="19" w:author="Oliver Egger" w:date="2025-03-18T22:36:00Z">
                  <w:rPr>
                    <w:ins w:id="20" w:author="Oliver Egger" w:date="2025-03-18T22:34:00Z"/>
                    <w:rFonts w:ascii="Arial" w:hAnsi="Arial" w:cs="Arial"/>
                  </w:rPr>
                </w:rPrChange>
              </w:rPr>
            </w:pPr>
            <w:ins w:id="21" w:author="Oliver Egger" w:date="2025-03-18T22:34:00Z">
              <w:r w:rsidRPr="00A236A8">
                <w:rPr>
                  <w:rFonts w:ascii="Arial" w:hAnsi="Arial" w:cs="Arial"/>
                </w:rPr>
                <w:t>Datum, Zeit de</w:t>
              </w:r>
              <w:r>
                <w:rPr>
                  <w:rFonts w:ascii="Arial" w:hAnsi="Arial" w:cs="Arial"/>
                </w:rPr>
                <w:t>s Auftrags</w:t>
              </w:r>
            </w:ins>
            <w:ins w:id="22" w:author="Oliver Egger" w:date="2025-03-18T22:35:00Z">
              <w:r>
                <w:rPr>
                  <w:rFonts w:ascii="Arial" w:hAnsi="Arial" w:cs="Arial"/>
                </w:rPr>
                <w:t xml:space="preserve"> für </w:t>
              </w:r>
            </w:ins>
            <w:ins w:id="23" w:author="Oliver Egger" w:date="2025-03-18T22:36:00Z">
              <w:r w:rsidRPr="00417F6E">
                <w:rPr>
                  <w:rFonts w:ascii="Arial" w:hAnsi="Arial" w:cs="Arial"/>
                  <w:lang w:val="en-CH"/>
                </w:rPr>
                <w:t>Laborleistungen</w:t>
              </w:r>
            </w:ins>
          </w:p>
        </w:tc>
        <w:tc>
          <w:tcPr>
            <w:tcW w:w="1417" w:type="dxa"/>
          </w:tcPr>
          <w:p w14:paraId="69F17A0B" w14:textId="20E596F7" w:rsidR="00417F6E" w:rsidRPr="00A236A8" w:rsidRDefault="00417F6E" w:rsidP="00417F6E">
            <w:pPr>
              <w:rPr>
                <w:ins w:id="24" w:author="Oliver Egger" w:date="2025-03-18T22:34:00Z"/>
                <w:rFonts w:ascii="Arial" w:hAnsi="Arial" w:cs="Arial"/>
              </w:rPr>
            </w:pPr>
            <w:ins w:id="25" w:author="Oliver Egger" w:date="2025-03-18T22:34:00Z">
              <w:r w:rsidRPr="00A236A8">
                <w:rPr>
                  <w:rFonts w:ascii="Arial" w:hAnsi="Arial" w:cs="Arial"/>
                </w:rPr>
                <w:t>Optional</w:t>
              </w:r>
            </w:ins>
          </w:p>
        </w:tc>
        <w:tc>
          <w:tcPr>
            <w:tcW w:w="2552" w:type="dxa"/>
          </w:tcPr>
          <w:p w14:paraId="6FE3F892" w14:textId="4EF6B6D2" w:rsidR="00417F6E" w:rsidRPr="00A236A8" w:rsidRDefault="00417F6E" w:rsidP="00417F6E">
            <w:pPr>
              <w:rPr>
                <w:ins w:id="26" w:author="Oliver Egger" w:date="2025-03-18T22:34:00Z"/>
                <w:rFonts w:ascii="Arial" w:hAnsi="Arial" w:cs="Arial"/>
              </w:rPr>
            </w:pPr>
            <w:proofErr w:type="spellStart"/>
            <w:ins w:id="27" w:author="Oliver Egger" w:date="2025-03-18T22:34:00Z">
              <w:r w:rsidRPr="00A236A8">
                <w:rPr>
                  <w:rFonts w:ascii="Arial" w:hAnsi="Arial" w:cs="Arial"/>
                </w:rPr>
                <w:t>Order</w:t>
              </w:r>
            </w:ins>
            <w:ins w:id="28" w:author="Oliver Egger" w:date="2025-03-18T22:35:00Z">
              <w:r>
                <w:rPr>
                  <w:rFonts w:ascii="Arial" w:hAnsi="Arial" w:cs="Arial"/>
                </w:rPr>
                <w:t>Date</w:t>
              </w:r>
            </w:ins>
            <w:proofErr w:type="spellEnd"/>
          </w:p>
        </w:tc>
        <w:tc>
          <w:tcPr>
            <w:tcW w:w="2268" w:type="dxa"/>
            <w:shd w:val="clear" w:color="auto" w:fill="CDDDF1"/>
          </w:tcPr>
          <w:p w14:paraId="17C3ED8E" w14:textId="77777777" w:rsidR="00417F6E" w:rsidRPr="00A236A8" w:rsidRDefault="00417F6E" w:rsidP="00417F6E">
            <w:pPr>
              <w:rPr>
                <w:ins w:id="29" w:author="Oliver Egger" w:date="2025-03-18T22:34:00Z"/>
                <w:rFonts w:ascii="Arial" w:hAnsi="Arial" w:cs="Arial"/>
              </w:rPr>
            </w:pPr>
          </w:p>
        </w:tc>
      </w:tr>
      <w:tr w:rsidR="00417F6E" w:rsidRPr="00A236A8" w14:paraId="7915C171" w14:textId="77777777" w:rsidTr="003678B0">
        <w:tc>
          <w:tcPr>
            <w:tcW w:w="704" w:type="dxa"/>
          </w:tcPr>
          <w:p w14:paraId="1DE35BCC" w14:textId="3B7060C4" w:rsidR="00417F6E" w:rsidRPr="00A236A8" w:rsidRDefault="00417F6E" w:rsidP="00417F6E">
            <w:pPr>
              <w:rPr>
                <w:rFonts w:ascii="Arial" w:hAnsi="Arial" w:cs="Arial"/>
              </w:rPr>
            </w:pPr>
            <w:r w:rsidRPr="00A236A8">
              <w:rPr>
                <w:rFonts w:ascii="Arial" w:hAnsi="Arial" w:cs="Arial"/>
              </w:rPr>
              <w:t>3.</w:t>
            </w:r>
            <w:ins w:id="30" w:author="Oliver Egger" w:date="2025-03-18T22:35:00Z">
              <w:r>
                <w:rPr>
                  <w:rFonts w:ascii="Arial" w:hAnsi="Arial" w:cs="Arial"/>
                </w:rPr>
                <w:t>6</w:t>
              </w:r>
            </w:ins>
            <w:del w:id="31" w:author="Oliver Egger" w:date="2025-03-18T22:29:00Z">
              <w:r w:rsidRPr="00A236A8" w:rsidDel="00417F6E">
                <w:rPr>
                  <w:rFonts w:ascii="Arial" w:hAnsi="Arial" w:cs="Arial"/>
                </w:rPr>
                <w:delText>4</w:delText>
              </w:r>
            </w:del>
          </w:p>
        </w:tc>
        <w:tc>
          <w:tcPr>
            <w:tcW w:w="2268" w:type="dxa"/>
          </w:tcPr>
          <w:p w14:paraId="36455F87" w14:textId="77777777" w:rsidR="00417F6E" w:rsidRPr="00A236A8" w:rsidRDefault="00417F6E" w:rsidP="00417F6E">
            <w:pPr>
              <w:rPr>
                <w:rFonts w:ascii="Arial" w:hAnsi="Arial" w:cs="Arial"/>
              </w:rPr>
            </w:pPr>
            <w:r w:rsidRPr="00A236A8">
              <w:rPr>
                <w:rFonts w:ascii="Arial" w:hAnsi="Arial" w:cs="Arial"/>
              </w:rPr>
              <w:t>Auftraggebende Kostenstelle</w:t>
            </w:r>
          </w:p>
        </w:tc>
        <w:tc>
          <w:tcPr>
            <w:tcW w:w="1559" w:type="dxa"/>
          </w:tcPr>
          <w:p w14:paraId="1E6E7D49" w14:textId="77777777" w:rsidR="00417F6E" w:rsidRPr="00A236A8" w:rsidRDefault="00417F6E" w:rsidP="00417F6E">
            <w:pPr>
              <w:rPr>
                <w:rFonts w:ascii="Arial" w:hAnsi="Arial" w:cs="Arial"/>
              </w:rPr>
            </w:pPr>
            <w:r w:rsidRPr="00A236A8">
              <w:rPr>
                <w:rFonts w:ascii="Arial" w:hAnsi="Arial" w:cs="Arial"/>
              </w:rPr>
              <w:t>Max. 50 Zeichen</w:t>
            </w:r>
          </w:p>
        </w:tc>
        <w:tc>
          <w:tcPr>
            <w:tcW w:w="3119" w:type="dxa"/>
          </w:tcPr>
          <w:p w14:paraId="0FC918B0" w14:textId="77777777" w:rsidR="00417F6E" w:rsidRPr="00A236A8" w:rsidRDefault="00417F6E" w:rsidP="00417F6E">
            <w:pPr>
              <w:rPr>
                <w:rFonts w:ascii="Arial" w:hAnsi="Arial" w:cs="Arial"/>
              </w:rPr>
            </w:pPr>
            <w:r w:rsidRPr="00A236A8">
              <w:rPr>
                <w:rFonts w:ascii="Arial" w:hAnsi="Arial" w:cs="Arial"/>
              </w:rPr>
              <w:t>Der Empfänger bestimmt die auftraggebende Kostenstelle</w:t>
            </w:r>
          </w:p>
        </w:tc>
        <w:tc>
          <w:tcPr>
            <w:tcW w:w="1417" w:type="dxa"/>
          </w:tcPr>
          <w:p w14:paraId="30C4D023"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09718B09" w14:textId="77777777" w:rsidR="00417F6E" w:rsidRPr="00A236A8" w:rsidRDefault="00417F6E" w:rsidP="00417F6E">
            <w:pPr>
              <w:rPr>
                <w:rFonts w:ascii="Arial" w:hAnsi="Arial" w:cs="Arial"/>
              </w:rPr>
            </w:pPr>
            <w:r w:rsidRPr="00A236A8">
              <w:rPr>
                <w:rFonts w:ascii="Arial" w:hAnsi="Arial" w:cs="Arial"/>
              </w:rPr>
              <w:t>ReferrerID</w:t>
            </w:r>
          </w:p>
        </w:tc>
        <w:tc>
          <w:tcPr>
            <w:tcW w:w="2268" w:type="dxa"/>
            <w:shd w:val="clear" w:color="auto" w:fill="CDDDF1"/>
          </w:tcPr>
          <w:p w14:paraId="63EF9436" w14:textId="77777777" w:rsidR="00417F6E" w:rsidRPr="00A236A8" w:rsidRDefault="00417F6E" w:rsidP="00417F6E">
            <w:pPr>
              <w:rPr>
                <w:rFonts w:ascii="Arial" w:hAnsi="Arial" w:cs="Arial"/>
              </w:rPr>
            </w:pPr>
          </w:p>
        </w:tc>
      </w:tr>
      <w:tr w:rsidR="00417F6E" w:rsidRPr="00A236A8" w14:paraId="56B2BAF7" w14:textId="77777777" w:rsidTr="003678B0">
        <w:tc>
          <w:tcPr>
            <w:tcW w:w="704" w:type="dxa"/>
          </w:tcPr>
          <w:p w14:paraId="52AB067C" w14:textId="18B074FD" w:rsidR="00417F6E" w:rsidRPr="00A236A8" w:rsidRDefault="00417F6E" w:rsidP="00417F6E">
            <w:pPr>
              <w:rPr>
                <w:rFonts w:ascii="Arial" w:hAnsi="Arial" w:cs="Arial"/>
              </w:rPr>
            </w:pPr>
            <w:r w:rsidRPr="00A236A8">
              <w:rPr>
                <w:rFonts w:ascii="Arial" w:hAnsi="Arial" w:cs="Arial"/>
              </w:rPr>
              <w:t>3.</w:t>
            </w:r>
            <w:ins w:id="32" w:author="Oliver Egger" w:date="2025-03-18T22:35:00Z">
              <w:r>
                <w:rPr>
                  <w:rFonts w:ascii="Arial" w:hAnsi="Arial" w:cs="Arial"/>
                </w:rPr>
                <w:t>7</w:t>
              </w:r>
            </w:ins>
            <w:del w:id="33" w:author="Oliver Egger" w:date="2025-03-18T22:29:00Z">
              <w:r w:rsidRPr="00A236A8" w:rsidDel="00417F6E">
                <w:rPr>
                  <w:rFonts w:ascii="Arial" w:hAnsi="Arial" w:cs="Arial"/>
                </w:rPr>
                <w:delText>5</w:delText>
              </w:r>
            </w:del>
          </w:p>
        </w:tc>
        <w:tc>
          <w:tcPr>
            <w:tcW w:w="2268" w:type="dxa"/>
          </w:tcPr>
          <w:p w14:paraId="06249566" w14:textId="77777777" w:rsidR="00417F6E" w:rsidRPr="00A236A8" w:rsidRDefault="00417F6E" w:rsidP="00417F6E">
            <w:pPr>
              <w:rPr>
                <w:rFonts w:ascii="Arial" w:hAnsi="Arial" w:cs="Arial"/>
              </w:rPr>
            </w:pPr>
            <w:r w:rsidRPr="00A236A8">
              <w:rPr>
                <w:rFonts w:ascii="Arial" w:hAnsi="Arial" w:cs="Arial"/>
              </w:rPr>
              <w:t>Katalog</w:t>
            </w:r>
          </w:p>
        </w:tc>
        <w:tc>
          <w:tcPr>
            <w:tcW w:w="1559" w:type="dxa"/>
          </w:tcPr>
          <w:p w14:paraId="44840F12" w14:textId="77777777" w:rsidR="00417F6E" w:rsidRPr="00A236A8" w:rsidRDefault="00417F6E" w:rsidP="00417F6E">
            <w:pPr>
              <w:rPr>
                <w:rFonts w:ascii="Arial" w:hAnsi="Arial" w:cs="Arial"/>
              </w:rPr>
            </w:pPr>
            <w:r w:rsidRPr="00A236A8">
              <w:rPr>
                <w:rFonts w:ascii="Arial" w:hAnsi="Arial" w:cs="Arial"/>
              </w:rPr>
              <w:t>10 Zeichen</w:t>
            </w:r>
          </w:p>
        </w:tc>
        <w:tc>
          <w:tcPr>
            <w:tcW w:w="3119" w:type="dxa"/>
          </w:tcPr>
          <w:p w14:paraId="1942F50A" w14:textId="77777777" w:rsidR="00417F6E" w:rsidRPr="00A236A8" w:rsidRDefault="00417F6E" w:rsidP="00417F6E">
            <w:pPr>
              <w:rPr>
                <w:rFonts w:ascii="Arial" w:hAnsi="Arial" w:cs="Arial"/>
              </w:rPr>
            </w:pPr>
            <w:r w:rsidRPr="00A236A8">
              <w:rPr>
                <w:rFonts w:ascii="Arial" w:hAnsi="Arial" w:cs="Arial"/>
              </w:rPr>
              <w:t>Spezifikation</w:t>
            </w:r>
          </w:p>
        </w:tc>
        <w:tc>
          <w:tcPr>
            <w:tcW w:w="1417" w:type="dxa"/>
          </w:tcPr>
          <w:p w14:paraId="38BF4FC2" w14:textId="77777777" w:rsidR="00417F6E" w:rsidRPr="00A236A8" w:rsidRDefault="00417F6E" w:rsidP="00417F6E">
            <w:pPr>
              <w:rPr>
                <w:rFonts w:ascii="Arial" w:hAnsi="Arial" w:cs="Arial"/>
              </w:rPr>
            </w:pPr>
            <w:r w:rsidRPr="00A236A8">
              <w:rPr>
                <w:rFonts w:ascii="Arial" w:hAnsi="Arial" w:cs="Arial"/>
              </w:rPr>
              <w:t xml:space="preserve">Zwischen den Partnern zu vereinbaren. </w:t>
            </w:r>
          </w:p>
        </w:tc>
        <w:tc>
          <w:tcPr>
            <w:tcW w:w="2552" w:type="dxa"/>
          </w:tcPr>
          <w:p w14:paraId="1E639820" w14:textId="77777777" w:rsidR="00417F6E" w:rsidRPr="00A236A8" w:rsidRDefault="00417F6E" w:rsidP="00417F6E">
            <w:pPr>
              <w:rPr>
                <w:rFonts w:ascii="Arial" w:hAnsi="Arial" w:cs="Arial"/>
              </w:rPr>
            </w:pPr>
            <w:proofErr w:type="spellStart"/>
            <w:r w:rsidRPr="00A236A8">
              <w:rPr>
                <w:rFonts w:ascii="Arial" w:hAnsi="Arial" w:cs="Arial"/>
              </w:rPr>
              <w:t>ServiceType</w:t>
            </w:r>
            <w:proofErr w:type="spellEnd"/>
          </w:p>
        </w:tc>
        <w:tc>
          <w:tcPr>
            <w:tcW w:w="2268" w:type="dxa"/>
            <w:shd w:val="clear" w:color="auto" w:fill="CDDDF1"/>
          </w:tcPr>
          <w:p w14:paraId="6DCFC483" w14:textId="77777777" w:rsidR="00417F6E" w:rsidRPr="00A236A8" w:rsidRDefault="00417F6E" w:rsidP="00417F6E">
            <w:pPr>
              <w:rPr>
                <w:rFonts w:ascii="Arial" w:hAnsi="Arial" w:cs="Arial"/>
              </w:rPr>
            </w:pPr>
          </w:p>
        </w:tc>
      </w:tr>
      <w:tr w:rsidR="00417F6E" w:rsidRPr="00A236A8" w14:paraId="7A9FD277" w14:textId="77777777" w:rsidTr="003678B0">
        <w:tc>
          <w:tcPr>
            <w:tcW w:w="704" w:type="dxa"/>
          </w:tcPr>
          <w:p w14:paraId="21BB8CCB" w14:textId="022A066D" w:rsidR="00417F6E" w:rsidRPr="00A236A8" w:rsidRDefault="00417F6E" w:rsidP="00417F6E">
            <w:pPr>
              <w:rPr>
                <w:rFonts w:ascii="Arial" w:hAnsi="Arial" w:cs="Arial"/>
              </w:rPr>
            </w:pPr>
            <w:r w:rsidRPr="00A236A8">
              <w:rPr>
                <w:rFonts w:ascii="Arial" w:hAnsi="Arial" w:cs="Arial"/>
              </w:rPr>
              <w:lastRenderedPageBreak/>
              <w:t>3.</w:t>
            </w:r>
            <w:ins w:id="34" w:author="Oliver Egger" w:date="2025-03-18T22:39:00Z">
              <w:r>
                <w:rPr>
                  <w:rFonts w:ascii="Arial" w:hAnsi="Arial" w:cs="Arial"/>
                </w:rPr>
                <w:t>8</w:t>
              </w:r>
            </w:ins>
            <w:del w:id="35" w:author="Oliver Egger" w:date="2025-03-18T22:29:00Z">
              <w:r w:rsidRPr="00A236A8" w:rsidDel="00417F6E">
                <w:rPr>
                  <w:rFonts w:ascii="Arial" w:hAnsi="Arial" w:cs="Arial"/>
                </w:rPr>
                <w:delText>6</w:delText>
              </w:r>
            </w:del>
          </w:p>
        </w:tc>
        <w:tc>
          <w:tcPr>
            <w:tcW w:w="2268" w:type="dxa"/>
          </w:tcPr>
          <w:p w14:paraId="33151346" w14:textId="77777777" w:rsidR="00417F6E" w:rsidRPr="00A236A8" w:rsidRDefault="00417F6E" w:rsidP="00417F6E">
            <w:pPr>
              <w:rPr>
                <w:rFonts w:ascii="Arial" w:hAnsi="Arial" w:cs="Arial"/>
              </w:rPr>
            </w:pPr>
            <w:r w:rsidRPr="00A236A8">
              <w:rPr>
                <w:rFonts w:ascii="Arial" w:hAnsi="Arial" w:cs="Arial"/>
              </w:rPr>
              <w:t>Tarifposition</w:t>
            </w:r>
          </w:p>
        </w:tc>
        <w:tc>
          <w:tcPr>
            <w:tcW w:w="1559" w:type="dxa"/>
          </w:tcPr>
          <w:p w14:paraId="4A9141DD"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 20 Zeichen</w:t>
            </w:r>
          </w:p>
        </w:tc>
        <w:tc>
          <w:tcPr>
            <w:tcW w:w="3119" w:type="dxa"/>
          </w:tcPr>
          <w:p w14:paraId="4198A888" w14:textId="77777777" w:rsidR="00417F6E" w:rsidRPr="00A236A8" w:rsidRDefault="00417F6E" w:rsidP="00417F6E">
            <w:pPr>
              <w:rPr>
                <w:rFonts w:ascii="Arial" w:hAnsi="Arial" w:cs="Arial"/>
              </w:rPr>
            </w:pPr>
            <w:r w:rsidRPr="00A236A8">
              <w:rPr>
                <w:rFonts w:ascii="Arial" w:hAnsi="Arial" w:cs="Arial"/>
              </w:rPr>
              <w:t>Nummer (Identifikation der Leistung</w:t>
            </w:r>
            <w:del w:id="36" w:author="Oliver Egger" w:date="2025-03-13T08:57:00Z">
              <w:r w:rsidRPr="00A236A8" w:rsidDel="008163F4">
                <w:rPr>
                  <w:rFonts w:ascii="Arial" w:hAnsi="Arial" w:cs="Arial"/>
                </w:rPr>
                <w:delText xml:space="preserve"> </w:delText>
              </w:r>
            </w:del>
            <w:r w:rsidRPr="00A236A8">
              <w:rPr>
                <w:rFonts w:ascii="Arial" w:hAnsi="Arial" w:cs="Arial"/>
              </w:rPr>
              <w:t xml:space="preserve">, </w:t>
            </w:r>
            <w:proofErr w:type="gramStart"/>
            <w:r w:rsidRPr="00A236A8">
              <w:rPr>
                <w:rFonts w:ascii="Arial" w:hAnsi="Arial" w:cs="Arial"/>
              </w:rPr>
              <w:t>TARMED,SLK</w:t>
            </w:r>
            <w:proofErr w:type="gramEnd"/>
            <w:r w:rsidRPr="00A236A8">
              <w:rPr>
                <w:rFonts w:ascii="Arial" w:hAnsi="Arial" w:cs="Arial"/>
              </w:rPr>
              <w:t>, interner Katalog)</w:t>
            </w:r>
          </w:p>
        </w:tc>
        <w:tc>
          <w:tcPr>
            <w:tcW w:w="1417" w:type="dxa"/>
          </w:tcPr>
          <w:p w14:paraId="18863CCE" w14:textId="77777777" w:rsidR="00417F6E" w:rsidRPr="00A236A8" w:rsidRDefault="00417F6E" w:rsidP="00417F6E">
            <w:pPr>
              <w:rPr>
                <w:rFonts w:ascii="Arial" w:hAnsi="Arial" w:cs="Arial"/>
              </w:rPr>
            </w:pPr>
            <w:r w:rsidRPr="00A236A8">
              <w:rPr>
                <w:rFonts w:ascii="Arial" w:hAnsi="Arial" w:cs="Arial"/>
              </w:rPr>
              <w:t>Obligatorisch</w:t>
            </w:r>
          </w:p>
        </w:tc>
        <w:tc>
          <w:tcPr>
            <w:tcW w:w="2552" w:type="dxa"/>
          </w:tcPr>
          <w:p w14:paraId="70D764AE" w14:textId="77777777" w:rsidR="00417F6E" w:rsidRPr="00A236A8" w:rsidRDefault="00417F6E" w:rsidP="00417F6E">
            <w:pPr>
              <w:rPr>
                <w:rFonts w:ascii="Arial" w:hAnsi="Arial" w:cs="Arial"/>
              </w:rPr>
            </w:pPr>
            <w:proofErr w:type="spellStart"/>
            <w:r w:rsidRPr="00A236A8">
              <w:rPr>
                <w:rFonts w:ascii="Arial" w:hAnsi="Arial" w:cs="Arial"/>
              </w:rPr>
              <w:t>ServiceItem</w:t>
            </w:r>
            <w:proofErr w:type="spellEnd"/>
          </w:p>
        </w:tc>
        <w:tc>
          <w:tcPr>
            <w:tcW w:w="2268" w:type="dxa"/>
            <w:shd w:val="clear" w:color="auto" w:fill="CDDDF1"/>
          </w:tcPr>
          <w:p w14:paraId="123E49BF" w14:textId="77777777" w:rsidR="00417F6E" w:rsidRPr="00A236A8" w:rsidRDefault="00417F6E" w:rsidP="00417F6E">
            <w:pPr>
              <w:rPr>
                <w:rFonts w:ascii="Arial" w:hAnsi="Arial" w:cs="Arial"/>
              </w:rPr>
            </w:pPr>
          </w:p>
        </w:tc>
      </w:tr>
      <w:tr w:rsidR="00417F6E" w:rsidRPr="00A236A8" w14:paraId="661FDC37" w14:textId="77777777" w:rsidTr="003678B0">
        <w:tc>
          <w:tcPr>
            <w:tcW w:w="704" w:type="dxa"/>
          </w:tcPr>
          <w:p w14:paraId="605A1444" w14:textId="20193F9C" w:rsidR="00417F6E" w:rsidRPr="00A236A8" w:rsidRDefault="00417F6E" w:rsidP="00417F6E">
            <w:pPr>
              <w:rPr>
                <w:rFonts w:ascii="Arial" w:hAnsi="Arial" w:cs="Arial"/>
              </w:rPr>
            </w:pPr>
            <w:r w:rsidRPr="00A236A8">
              <w:rPr>
                <w:rFonts w:ascii="Arial" w:hAnsi="Arial" w:cs="Arial"/>
              </w:rPr>
              <w:t>3.</w:t>
            </w:r>
            <w:ins w:id="37" w:author="Oliver Egger" w:date="2025-03-18T22:39:00Z">
              <w:r>
                <w:rPr>
                  <w:rFonts w:ascii="Arial" w:hAnsi="Arial" w:cs="Arial"/>
                </w:rPr>
                <w:t>9</w:t>
              </w:r>
            </w:ins>
            <w:del w:id="38" w:author="Oliver Egger" w:date="2025-03-18T22:29:00Z">
              <w:r w:rsidRPr="00A236A8" w:rsidDel="00417F6E">
                <w:rPr>
                  <w:rFonts w:ascii="Arial" w:hAnsi="Arial" w:cs="Arial"/>
                </w:rPr>
                <w:delText>7</w:delText>
              </w:r>
            </w:del>
          </w:p>
        </w:tc>
        <w:tc>
          <w:tcPr>
            <w:tcW w:w="2268" w:type="dxa"/>
          </w:tcPr>
          <w:p w14:paraId="7AC86A6A" w14:textId="77777777" w:rsidR="00417F6E" w:rsidRPr="00A236A8" w:rsidRDefault="00417F6E" w:rsidP="00417F6E">
            <w:pPr>
              <w:rPr>
                <w:rFonts w:ascii="Arial" w:hAnsi="Arial" w:cs="Arial"/>
              </w:rPr>
            </w:pPr>
            <w:r w:rsidRPr="00A236A8">
              <w:rPr>
                <w:rFonts w:ascii="Arial" w:hAnsi="Arial" w:cs="Arial"/>
              </w:rPr>
              <w:t>Formular</w:t>
            </w:r>
          </w:p>
        </w:tc>
        <w:tc>
          <w:tcPr>
            <w:tcW w:w="1559" w:type="dxa"/>
          </w:tcPr>
          <w:p w14:paraId="75A74C0E"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 20</w:t>
            </w:r>
          </w:p>
        </w:tc>
        <w:tc>
          <w:tcPr>
            <w:tcW w:w="3119" w:type="dxa"/>
          </w:tcPr>
          <w:p w14:paraId="2E1DB67D" w14:textId="77777777" w:rsidR="00417F6E" w:rsidRPr="00A236A8" w:rsidRDefault="00417F6E" w:rsidP="00417F6E">
            <w:pPr>
              <w:rPr>
                <w:rFonts w:ascii="Arial" w:hAnsi="Arial" w:cs="Arial"/>
              </w:rPr>
            </w:pPr>
            <w:r w:rsidRPr="00A236A8">
              <w:rPr>
                <w:rFonts w:ascii="Arial" w:hAnsi="Arial" w:cs="Arial"/>
              </w:rPr>
              <w:t>Text, Formularbezeichnung</w:t>
            </w:r>
          </w:p>
        </w:tc>
        <w:tc>
          <w:tcPr>
            <w:tcW w:w="1417" w:type="dxa"/>
          </w:tcPr>
          <w:p w14:paraId="44EEA78F"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129F041A" w14:textId="77777777" w:rsidR="00417F6E" w:rsidRPr="00A236A8" w:rsidRDefault="00417F6E" w:rsidP="00417F6E">
            <w:pPr>
              <w:rPr>
                <w:rFonts w:ascii="Arial" w:hAnsi="Arial" w:cs="Arial"/>
              </w:rPr>
            </w:pPr>
            <w:r w:rsidRPr="00A236A8">
              <w:rPr>
                <w:rFonts w:ascii="Arial" w:hAnsi="Arial" w:cs="Arial"/>
              </w:rPr>
              <w:t>Form</w:t>
            </w:r>
          </w:p>
        </w:tc>
        <w:tc>
          <w:tcPr>
            <w:tcW w:w="2268" w:type="dxa"/>
            <w:shd w:val="clear" w:color="auto" w:fill="CDDDF1"/>
          </w:tcPr>
          <w:p w14:paraId="796D032D" w14:textId="77777777" w:rsidR="00417F6E" w:rsidRPr="00A236A8" w:rsidRDefault="00417F6E" w:rsidP="00417F6E">
            <w:pPr>
              <w:rPr>
                <w:rFonts w:ascii="Arial" w:hAnsi="Arial" w:cs="Arial"/>
              </w:rPr>
            </w:pPr>
          </w:p>
        </w:tc>
      </w:tr>
      <w:tr w:rsidR="00417F6E" w:rsidRPr="00A236A8" w14:paraId="68499B7D" w14:textId="77777777" w:rsidTr="003678B0">
        <w:tc>
          <w:tcPr>
            <w:tcW w:w="704" w:type="dxa"/>
          </w:tcPr>
          <w:p w14:paraId="6F502862" w14:textId="55CDF714" w:rsidR="00417F6E" w:rsidRPr="00A236A8" w:rsidRDefault="00417F6E" w:rsidP="00417F6E">
            <w:pPr>
              <w:rPr>
                <w:rFonts w:ascii="Arial" w:hAnsi="Arial" w:cs="Arial"/>
              </w:rPr>
            </w:pPr>
            <w:r w:rsidRPr="00A236A8">
              <w:rPr>
                <w:rFonts w:ascii="Arial" w:hAnsi="Arial" w:cs="Arial"/>
              </w:rPr>
              <w:t>3.</w:t>
            </w:r>
            <w:ins w:id="39" w:author="Oliver Egger" w:date="2025-03-18T22:39:00Z">
              <w:r>
                <w:rPr>
                  <w:rFonts w:ascii="Arial" w:hAnsi="Arial" w:cs="Arial"/>
                </w:rPr>
                <w:t>10</w:t>
              </w:r>
            </w:ins>
            <w:del w:id="40" w:author="Oliver Egger" w:date="2025-03-18T22:29:00Z">
              <w:r w:rsidRPr="00A236A8" w:rsidDel="00417F6E">
                <w:rPr>
                  <w:rFonts w:ascii="Arial" w:hAnsi="Arial" w:cs="Arial"/>
                </w:rPr>
                <w:delText>8</w:delText>
              </w:r>
            </w:del>
          </w:p>
        </w:tc>
        <w:tc>
          <w:tcPr>
            <w:tcW w:w="2268" w:type="dxa"/>
          </w:tcPr>
          <w:p w14:paraId="712A21D9" w14:textId="77777777" w:rsidR="00417F6E" w:rsidRPr="00A236A8" w:rsidRDefault="00417F6E" w:rsidP="00417F6E">
            <w:pPr>
              <w:rPr>
                <w:rFonts w:ascii="Arial" w:hAnsi="Arial" w:cs="Arial"/>
              </w:rPr>
            </w:pPr>
            <w:r w:rsidRPr="00A236A8">
              <w:rPr>
                <w:rFonts w:ascii="Arial" w:hAnsi="Arial" w:cs="Arial"/>
              </w:rPr>
              <w:t>Erfassungsdatum</w:t>
            </w:r>
          </w:p>
        </w:tc>
        <w:tc>
          <w:tcPr>
            <w:tcW w:w="1559" w:type="dxa"/>
          </w:tcPr>
          <w:p w14:paraId="7861718C" w14:textId="77777777" w:rsidR="00417F6E" w:rsidRPr="00A236A8" w:rsidRDefault="00417F6E" w:rsidP="00417F6E">
            <w:pPr>
              <w:rPr>
                <w:rFonts w:ascii="Arial" w:hAnsi="Arial" w:cs="Arial"/>
              </w:rPr>
            </w:pPr>
            <w:r w:rsidRPr="00A236A8">
              <w:rPr>
                <w:rFonts w:ascii="Arial" w:hAnsi="Arial" w:cs="Arial"/>
              </w:rPr>
              <w:t xml:space="preserve">XML-Format </w:t>
            </w:r>
            <w:proofErr w:type="spellStart"/>
            <w:r w:rsidRPr="00A236A8">
              <w:rPr>
                <w:rFonts w:ascii="Arial" w:hAnsi="Arial" w:cs="Arial"/>
              </w:rPr>
              <w:t>Datetime</w:t>
            </w:r>
            <w:proofErr w:type="spellEnd"/>
          </w:p>
        </w:tc>
        <w:tc>
          <w:tcPr>
            <w:tcW w:w="3119" w:type="dxa"/>
          </w:tcPr>
          <w:p w14:paraId="4D4E0178" w14:textId="77777777" w:rsidR="00417F6E" w:rsidRPr="00A236A8" w:rsidRDefault="00417F6E" w:rsidP="00417F6E">
            <w:pPr>
              <w:rPr>
                <w:rFonts w:ascii="Arial" w:hAnsi="Arial" w:cs="Arial"/>
              </w:rPr>
            </w:pPr>
            <w:r w:rsidRPr="00A236A8">
              <w:rPr>
                <w:rFonts w:ascii="Arial" w:hAnsi="Arial" w:cs="Arial"/>
              </w:rPr>
              <w:t>Datum, Zeit der Erfassung der Leistungserfassung</w:t>
            </w:r>
          </w:p>
        </w:tc>
        <w:tc>
          <w:tcPr>
            <w:tcW w:w="1417" w:type="dxa"/>
          </w:tcPr>
          <w:p w14:paraId="449B2AF1"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0FCB2AEF" w14:textId="77777777" w:rsidR="00417F6E" w:rsidRPr="00A236A8" w:rsidRDefault="00417F6E" w:rsidP="00417F6E">
            <w:pPr>
              <w:rPr>
                <w:rFonts w:ascii="Arial" w:hAnsi="Arial" w:cs="Arial"/>
              </w:rPr>
            </w:pPr>
            <w:proofErr w:type="spellStart"/>
            <w:r w:rsidRPr="00A236A8">
              <w:rPr>
                <w:rFonts w:ascii="Arial" w:hAnsi="Arial" w:cs="Arial"/>
              </w:rPr>
              <w:t>EnteredDateTime</w:t>
            </w:r>
            <w:proofErr w:type="spellEnd"/>
          </w:p>
        </w:tc>
        <w:tc>
          <w:tcPr>
            <w:tcW w:w="2268" w:type="dxa"/>
            <w:shd w:val="clear" w:color="auto" w:fill="CDDDF1"/>
          </w:tcPr>
          <w:p w14:paraId="003ABBF7" w14:textId="77777777" w:rsidR="00417F6E" w:rsidRPr="00A236A8" w:rsidRDefault="00417F6E" w:rsidP="00417F6E">
            <w:pPr>
              <w:rPr>
                <w:rFonts w:ascii="Arial" w:hAnsi="Arial" w:cs="Arial"/>
              </w:rPr>
            </w:pPr>
          </w:p>
        </w:tc>
      </w:tr>
      <w:tr w:rsidR="00417F6E" w:rsidRPr="00A236A8" w14:paraId="207E4A23" w14:textId="77777777" w:rsidTr="003678B0">
        <w:tc>
          <w:tcPr>
            <w:tcW w:w="704" w:type="dxa"/>
          </w:tcPr>
          <w:p w14:paraId="6ADF036B" w14:textId="1146DE6B" w:rsidR="00417F6E" w:rsidRPr="00A236A8" w:rsidRDefault="00417F6E" w:rsidP="00417F6E">
            <w:pPr>
              <w:rPr>
                <w:rFonts w:ascii="Arial" w:hAnsi="Arial" w:cs="Arial"/>
              </w:rPr>
            </w:pPr>
            <w:r w:rsidRPr="00A236A8">
              <w:rPr>
                <w:rFonts w:ascii="Arial" w:hAnsi="Arial" w:cs="Arial"/>
              </w:rPr>
              <w:t>3.</w:t>
            </w:r>
            <w:ins w:id="41" w:author="Oliver Egger" w:date="2025-03-18T22:29:00Z">
              <w:r>
                <w:rPr>
                  <w:rFonts w:ascii="Arial" w:hAnsi="Arial" w:cs="Arial"/>
                </w:rPr>
                <w:t>1</w:t>
              </w:r>
            </w:ins>
            <w:ins w:id="42" w:author="Oliver Egger" w:date="2025-03-18T22:39:00Z">
              <w:r>
                <w:rPr>
                  <w:rFonts w:ascii="Arial" w:hAnsi="Arial" w:cs="Arial"/>
                </w:rPr>
                <w:t>1</w:t>
              </w:r>
            </w:ins>
            <w:del w:id="43" w:author="Oliver Egger" w:date="2025-03-18T22:29:00Z">
              <w:r w:rsidRPr="00A236A8" w:rsidDel="00417F6E">
                <w:rPr>
                  <w:rFonts w:ascii="Arial" w:hAnsi="Arial" w:cs="Arial"/>
                </w:rPr>
                <w:delText>9</w:delText>
              </w:r>
            </w:del>
          </w:p>
        </w:tc>
        <w:tc>
          <w:tcPr>
            <w:tcW w:w="2268" w:type="dxa"/>
          </w:tcPr>
          <w:p w14:paraId="08931583" w14:textId="77777777" w:rsidR="00417F6E" w:rsidRPr="00A236A8" w:rsidRDefault="00417F6E" w:rsidP="00417F6E">
            <w:pPr>
              <w:rPr>
                <w:rFonts w:ascii="Arial" w:hAnsi="Arial" w:cs="Arial"/>
              </w:rPr>
            </w:pPr>
            <w:r w:rsidRPr="00A236A8">
              <w:rPr>
                <w:rFonts w:ascii="Arial" w:hAnsi="Arial" w:cs="Arial"/>
              </w:rPr>
              <w:t>Erbringende Organisation</w:t>
            </w:r>
          </w:p>
        </w:tc>
        <w:tc>
          <w:tcPr>
            <w:tcW w:w="1559" w:type="dxa"/>
          </w:tcPr>
          <w:p w14:paraId="0DACFCF6" w14:textId="77777777" w:rsidR="00417F6E" w:rsidRPr="00A236A8" w:rsidRDefault="00417F6E" w:rsidP="00417F6E">
            <w:pPr>
              <w:rPr>
                <w:rFonts w:ascii="Arial" w:hAnsi="Arial" w:cs="Arial"/>
              </w:rPr>
            </w:pPr>
          </w:p>
        </w:tc>
        <w:tc>
          <w:tcPr>
            <w:tcW w:w="3119" w:type="dxa"/>
          </w:tcPr>
          <w:p w14:paraId="40712FF3" w14:textId="0D13A566" w:rsidR="00417F6E" w:rsidRPr="00A236A8" w:rsidRDefault="00417F6E" w:rsidP="00417F6E">
            <w:pPr>
              <w:rPr>
                <w:rFonts w:ascii="Arial" w:hAnsi="Arial" w:cs="Arial"/>
              </w:rPr>
            </w:pPr>
            <w:r w:rsidRPr="00A236A8">
              <w:rPr>
                <w:rFonts w:ascii="Arial" w:hAnsi="Arial" w:cs="Arial"/>
              </w:rPr>
              <w:t>Kostenstelle / Organisation</w:t>
            </w:r>
            <w:r w:rsidR="00F83D17">
              <w:rPr>
                <w:rFonts w:ascii="Arial" w:hAnsi="Arial" w:cs="Arial"/>
              </w:rPr>
              <w:t xml:space="preserve"> / Fachbereich</w:t>
            </w:r>
            <w:r w:rsidRPr="00A236A8">
              <w:rPr>
                <w:rFonts w:ascii="Arial" w:hAnsi="Arial" w:cs="Arial"/>
              </w:rPr>
              <w:t>; Text oder ID</w:t>
            </w:r>
          </w:p>
        </w:tc>
        <w:tc>
          <w:tcPr>
            <w:tcW w:w="1417" w:type="dxa"/>
          </w:tcPr>
          <w:p w14:paraId="51495B29" w14:textId="77777777" w:rsidR="00417F6E" w:rsidRPr="00A236A8" w:rsidRDefault="00417F6E" w:rsidP="00417F6E">
            <w:pPr>
              <w:rPr>
                <w:rFonts w:ascii="Arial" w:hAnsi="Arial" w:cs="Arial"/>
              </w:rPr>
            </w:pPr>
            <w:r w:rsidRPr="00A236A8">
              <w:rPr>
                <w:rFonts w:ascii="Arial" w:hAnsi="Arial" w:cs="Arial"/>
              </w:rPr>
              <w:t>Zwischen den Partnern zu vereinbaren</w:t>
            </w:r>
          </w:p>
        </w:tc>
        <w:tc>
          <w:tcPr>
            <w:tcW w:w="2552" w:type="dxa"/>
          </w:tcPr>
          <w:p w14:paraId="063B2497" w14:textId="77777777" w:rsidR="00417F6E" w:rsidRPr="00A236A8" w:rsidRDefault="00417F6E" w:rsidP="00417F6E">
            <w:pPr>
              <w:rPr>
                <w:rFonts w:ascii="Arial" w:hAnsi="Arial" w:cs="Arial"/>
              </w:rPr>
            </w:pPr>
            <w:proofErr w:type="spellStart"/>
            <w:r w:rsidRPr="00A236A8">
              <w:rPr>
                <w:rFonts w:ascii="Arial" w:hAnsi="Arial" w:cs="Arial"/>
              </w:rPr>
              <w:t>ProviderID</w:t>
            </w:r>
            <w:proofErr w:type="spellEnd"/>
          </w:p>
        </w:tc>
        <w:tc>
          <w:tcPr>
            <w:tcW w:w="2268" w:type="dxa"/>
            <w:shd w:val="clear" w:color="auto" w:fill="CDDDF1"/>
          </w:tcPr>
          <w:p w14:paraId="25F76F87" w14:textId="77777777" w:rsidR="00417F6E" w:rsidRPr="00A236A8" w:rsidRDefault="00417F6E" w:rsidP="00417F6E">
            <w:pPr>
              <w:rPr>
                <w:rFonts w:ascii="Arial" w:hAnsi="Arial" w:cs="Arial"/>
              </w:rPr>
            </w:pPr>
          </w:p>
        </w:tc>
      </w:tr>
      <w:tr w:rsidR="00417F6E" w:rsidRPr="00A236A8" w14:paraId="38B26BD2" w14:textId="77777777" w:rsidTr="003678B0">
        <w:tc>
          <w:tcPr>
            <w:tcW w:w="704" w:type="dxa"/>
            <w:tcBorders>
              <w:bottom w:val="single" w:sz="4" w:space="0" w:color="auto"/>
            </w:tcBorders>
          </w:tcPr>
          <w:p w14:paraId="27EEEE1E" w14:textId="429BEBD8" w:rsidR="00417F6E" w:rsidRPr="00A236A8" w:rsidRDefault="00417F6E" w:rsidP="00417F6E">
            <w:pPr>
              <w:rPr>
                <w:rFonts w:ascii="Arial" w:hAnsi="Arial" w:cs="Arial"/>
              </w:rPr>
            </w:pPr>
            <w:r w:rsidRPr="00A236A8">
              <w:rPr>
                <w:rFonts w:ascii="Arial" w:hAnsi="Arial" w:cs="Arial"/>
              </w:rPr>
              <w:t>3.1</w:t>
            </w:r>
            <w:ins w:id="44" w:author="Oliver Egger" w:date="2025-03-18T22:39:00Z">
              <w:r>
                <w:rPr>
                  <w:rFonts w:ascii="Arial" w:hAnsi="Arial" w:cs="Arial"/>
                </w:rPr>
                <w:t>2</w:t>
              </w:r>
            </w:ins>
            <w:del w:id="45" w:author="Oliver Egger" w:date="2025-03-18T22:29:00Z">
              <w:r w:rsidRPr="00A236A8" w:rsidDel="00417F6E">
                <w:rPr>
                  <w:rFonts w:ascii="Arial" w:hAnsi="Arial" w:cs="Arial"/>
                </w:rPr>
                <w:delText>0</w:delText>
              </w:r>
            </w:del>
          </w:p>
        </w:tc>
        <w:tc>
          <w:tcPr>
            <w:tcW w:w="2268" w:type="dxa"/>
            <w:tcBorders>
              <w:bottom w:val="single" w:sz="4" w:space="0" w:color="auto"/>
            </w:tcBorders>
          </w:tcPr>
          <w:p w14:paraId="1431C0BB" w14:textId="77777777" w:rsidR="00417F6E" w:rsidRPr="00A236A8" w:rsidRDefault="00417F6E" w:rsidP="00417F6E">
            <w:pPr>
              <w:rPr>
                <w:rFonts w:ascii="Arial" w:hAnsi="Arial" w:cs="Arial"/>
              </w:rPr>
            </w:pPr>
            <w:r w:rsidRPr="00A236A8">
              <w:rPr>
                <w:rFonts w:ascii="Arial" w:hAnsi="Arial" w:cs="Arial"/>
              </w:rPr>
              <w:t>Erfasser</w:t>
            </w:r>
          </w:p>
        </w:tc>
        <w:tc>
          <w:tcPr>
            <w:tcW w:w="1559" w:type="dxa"/>
            <w:tcBorders>
              <w:bottom w:val="single" w:sz="4" w:space="0" w:color="auto"/>
            </w:tcBorders>
          </w:tcPr>
          <w:p w14:paraId="53BB7284" w14:textId="77777777" w:rsidR="00417F6E" w:rsidRPr="00A236A8" w:rsidRDefault="00417F6E" w:rsidP="00417F6E">
            <w:pPr>
              <w:rPr>
                <w:rFonts w:ascii="Arial" w:hAnsi="Arial" w:cs="Arial"/>
              </w:rPr>
            </w:pPr>
          </w:p>
        </w:tc>
        <w:tc>
          <w:tcPr>
            <w:tcW w:w="3119" w:type="dxa"/>
            <w:tcBorders>
              <w:bottom w:val="single" w:sz="4" w:space="0" w:color="auto"/>
            </w:tcBorders>
          </w:tcPr>
          <w:p w14:paraId="59250EB7" w14:textId="77777777" w:rsidR="00417F6E" w:rsidRPr="00A236A8" w:rsidRDefault="00417F6E" w:rsidP="00417F6E">
            <w:pPr>
              <w:rPr>
                <w:rFonts w:ascii="Arial" w:hAnsi="Arial" w:cs="Arial"/>
              </w:rPr>
            </w:pPr>
            <w:r w:rsidRPr="00A236A8">
              <w:rPr>
                <w:rFonts w:ascii="Arial" w:hAnsi="Arial" w:cs="Arial"/>
              </w:rPr>
              <w:t>Text oder ID</w:t>
            </w:r>
          </w:p>
        </w:tc>
        <w:tc>
          <w:tcPr>
            <w:tcW w:w="1417" w:type="dxa"/>
            <w:tcBorders>
              <w:bottom w:val="single" w:sz="4" w:space="0" w:color="auto"/>
            </w:tcBorders>
          </w:tcPr>
          <w:p w14:paraId="7DB2575F" w14:textId="77777777" w:rsidR="00417F6E" w:rsidRPr="00A236A8" w:rsidRDefault="00417F6E" w:rsidP="00417F6E">
            <w:pPr>
              <w:rPr>
                <w:rFonts w:ascii="Arial" w:hAnsi="Arial" w:cs="Arial"/>
              </w:rPr>
            </w:pPr>
            <w:r w:rsidRPr="00A236A8">
              <w:rPr>
                <w:rFonts w:ascii="Arial" w:hAnsi="Arial" w:cs="Arial"/>
              </w:rPr>
              <w:t>Optional</w:t>
            </w:r>
          </w:p>
        </w:tc>
        <w:tc>
          <w:tcPr>
            <w:tcW w:w="2552" w:type="dxa"/>
            <w:tcBorders>
              <w:bottom w:val="single" w:sz="4" w:space="0" w:color="auto"/>
            </w:tcBorders>
          </w:tcPr>
          <w:p w14:paraId="3DCECFFF" w14:textId="77777777" w:rsidR="00417F6E" w:rsidRPr="00A236A8" w:rsidRDefault="00417F6E" w:rsidP="00417F6E">
            <w:pPr>
              <w:rPr>
                <w:rFonts w:ascii="Arial" w:hAnsi="Arial" w:cs="Arial"/>
              </w:rPr>
            </w:pPr>
            <w:proofErr w:type="spellStart"/>
            <w:r w:rsidRPr="00A236A8">
              <w:rPr>
                <w:rFonts w:ascii="Arial" w:hAnsi="Arial" w:cs="Arial"/>
              </w:rPr>
              <w:t>EnteredBy</w:t>
            </w:r>
            <w:proofErr w:type="spellEnd"/>
          </w:p>
        </w:tc>
        <w:tc>
          <w:tcPr>
            <w:tcW w:w="2268" w:type="dxa"/>
            <w:tcBorders>
              <w:bottom w:val="single" w:sz="4" w:space="0" w:color="auto"/>
            </w:tcBorders>
            <w:shd w:val="clear" w:color="auto" w:fill="CDDDF1"/>
          </w:tcPr>
          <w:p w14:paraId="420E4679" w14:textId="77777777" w:rsidR="00417F6E" w:rsidRPr="00A236A8" w:rsidRDefault="00417F6E" w:rsidP="00417F6E">
            <w:pPr>
              <w:rPr>
                <w:rFonts w:ascii="Arial" w:hAnsi="Arial" w:cs="Arial"/>
              </w:rPr>
            </w:pPr>
          </w:p>
        </w:tc>
      </w:tr>
      <w:tr w:rsidR="00417F6E" w:rsidRPr="00A236A8" w14:paraId="33D44AAB" w14:textId="77777777" w:rsidTr="003678B0">
        <w:tc>
          <w:tcPr>
            <w:tcW w:w="704" w:type="dxa"/>
          </w:tcPr>
          <w:p w14:paraId="2FDF254A" w14:textId="31CBADE4" w:rsidR="00417F6E" w:rsidRPr="00A236A8" w:rsidRDefault="00417F6E" w:rsidP="00417F6E">
            <w:pPr>
              <w:rPr>
                <w:rFonts w:ascii="Arial" w:hAnsi="Arial" w:cs="Arial"/>
              </w:rPr>
            </w:pPr>
            <w:r w:rsidRPr="00A236A8">
              <w:rPr>
                <w:rFonts w:ascii="Arial" w:hAnsi="Arial" w:cs="Arial"/>
              </w:rPr>
              <w:t>3.1</w:t>
            </w:r>
            <w:ins w:id="46" w:author="Oliver Egger" w:date="2025-03-18T22:39:00Z">
              <w:r>
                <w:rPr>
                  <w:rFonts w:ascii="Arial" w:hAnsi="Arial" w:cs="Arial"/>
                </w:rPr>
                <w:t>3</w:t>
              </w:r>
            </w:ins>
            <w:del w:id="47" w:author="Oliver Egger" w:date="2025-03-18T22:29:00Z">
              <w:r w:rsidRPr="00A236A8" w:rsidDel="00417F6E">
                <w:rPr>
                  <w:rFonts w:ascii="Arial" w:hAnsi="Arial" w:cs="Arial"/>
                </w:rPr>
                <w:delText>1</w:delText>
              </w:r>
            </w:del>
          </w:p>
        </w:tc>
        <w:tc>
          <w:tcPr>
            <w:tcW w:w="2268" w:type="dxa"/>
          </w:tcPr>
          <w:p w14:paraId="1EA66519" w14:textId="77777777" w:rsidR="00417F6E" w:rsidRPr="00A236A8" w:rsidRDefault="00417F6E" w:rsidP="00417F6E">
            <w:pPr>
              <w:rPr>
                <w:rFonts w:ascii="Arial" w:hAnsi="Arial" w:cs="Arial"/>
              </w:rPr>
            </w:pPr>
            <w:r w:rsidRPr="00A236A8">
              <w:rPr>
                <w:rFonts w:ascii="Arial" w:hAnsi="Arial" w:cs="Arial"/>
              </w:rPr>
              <w:t>Laufnummer</w:t>
            </w:r>
          </w:p>
        </w:tc>
        <w:tc>
          <w:tcPr>
            <w:tcW w:w="1559" w:type="dxa"/>
          </w:tcPr>
          <w:p w14:paraId="7081220E"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 Max. 64 Zeichen</w:t>
            </w:r>
          </w:p>
        </w:tc>
        <w:tc>
          <w:tcPr>
            <w:tcW w:w="3119" w:type="dxa"/>
          </w:tcPr>
          <w:p w14:paraId="25047936" w14:textId="77777777" w:rsidR="00417F6E" w:rsidRPr="00A236A8" w:rsidRDefault="00417F6E" w:rsidP="00417F6E">
            <w:pPr>
              <w:rPr>
                <w:rFonts w:ascii="Arial" w:hAnsi="Arial" w:cs="Arial"/>
              </w:rPr>
            </w:pPr>
            <w:r w:rsidRPr="00A236A8">
              <w:rPr>
                <w:rFonts w:ascii="Arial" w:hAnsi="Arial" w:cs="Arial"/>
              </w:rPr>
              <w:t xml:space="preserve">wird jeder erbrachten Leistung mitgegeben, </w:t>
            </w:r>
          </w:p>
        </w:tc>
        <w:tc>
          <w:tcPr>
            <w:tcW w:w="1417" w:type="dxa"/>
          </w:tcPr>
          <w:p w14:paraId="37AAC57D"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2D672115" w14:textId="77777777" w:rsidR="00417F6E" w:rsidRPr="00A236A8" w:rsidRDefault="00417F6E" w:rsidP="00417F6E">
            <w:pPr>
              <w:rPr>
                <w:rFonts w:ascii="Arial" w:hAnsi="Arial" w:cs="Arial"/>
              </w:rPr>
            </w:pPr>
            <w:proofErr w:type="spellStart"/>
            <w:r w:rsidRPr="00A236A8">
              <w:rPr>
                <w:rFonts w:ascii="Arial" w:hAnsi="Arial" w:cs="Arial"/>
              </w:rPr>
              <w:t>ItemNumber</w:t>
            </w:r>
            <w:proofErr w:type="spellEnd"/>
          </w:p>
        </w:tc>
        <w:tc>
          <w:tcPr>
            <w:tcW w:w="2268" w:type="dxa"/>
            <w:shd w:val="clear" w:color="auto" w:fill="CDDDF1"/>
          </w:tcPr>
          <w:p w14:paraId="686CDFD8" w14:textId="77777777" w:rsidR="00417F6E" w:rsidRPr="00A236A8" w:rsidRDefault="00417F6E" w:rsidP="00417F6E">
            <w:pPr>
              <w:rPr>
                <w:rFonts w:ascii="Arial" w:hAnsi="Arial" w:cs="Arial"/>
              </w:rPr>
            </w:pPr>
          </w:p>
        </w:tc>
      </w:tr>
      <w:tr w:rsidR="00417F6E" w:rsidRPr="00A236A8" w14:paraId="5B364379" w14:textId="77777777" w:rsidTr="003678B0">
        <w:tc>
          <w:tcPr>
            <w:tcW w:w="704" w:type="dxa"/>
          </w:tcPr>
          <w:p w14:paraId="72415CDB" w14:textId="019AA1F0" w:rsidR="00417F6E" w:rsidRPr="00A236A8" w:rsidRDefault="00417F6E" w:rsidP="00417F6E">
            <w:pPr>
              <w:rPr>
                <w:rFonts w:ascii="Arial" w:hAnsi="Arial" w:cs="Arial"/>
              </w:rPr>
            </w:pPr>
            <w:r w:rsidRPr="00A236A8">
              <w:rPr>
                <w:rFonts w:ascii="Arial" w:hAnsi="Arial" w:cs="Arial"/>
              </w:rPr>
              <w:t>3.1</w:t>
            </w:r>
            <w:ins w:id="48" w:author="Oliver Egger" w:date="2025-03-18T22:39:00Z">
              <w:r>
                <w:rPr>
                  <w:rFonts w:ascii="Arial" w:hAnsi="Arial" w:cs="Arial"/>
                </w:rPr>
                <w:t>4</w:t>
              </w:r>
            </w:ins>
            <w:del w:id="49" w:author="Oliver Egger" w:date="2025-03-18T22:30:00Z">
              <w:r w:rsidRPr="00A236A8" w:rsidDel="00417F6E">
                <w:rPr>
                  <w:rFonts w:ascii="Arial" w:hAnsi="Arial" w:cs="Arial"/>
                </w:rPr>
                <w:delText>2</w:delText>
              </w:r>
            </w:del>
          </w:p>
        </w:tc>
        <w:tc>
          <w:tcPr>
            <w:tcW w:w="2268" w:type="dxa"/>
          </w:tcPr>
          <w:p w14:paraId="50943C7D" w14:textId="77777777" w:rsidR="00417F6E" w:rsidRPr="00A236A8" w:rsidRDefault="00417F6E" w:rsidP="00417F6E">
            <w:pPr>
              <w:rPr>
                <w:rFonts w:ascii="Arial" w:hAnsi="Arial" w:cs="Arial"/>
              </w:rPr>
            </w:pPr>
            <w:r w:rsidRPr="00A236A8">
              <w:rPr>
                <w:rFonts w:ascii="Arial" w:hAnsi="Arial" w:cs="Arial"/>
              </w:rPr>
              <w:t>Referenz Laufnummer zu Hauptleistung</w:t>
            </w:r>
          </w:p>
        </w:tc>
        <w:tc>
          <w:tcPr>
            <w:tcW w:w="1559" w:type="dxa"/>
          </w:tcPr>
          <w:p w14:paraId="61E155DC" w14:textId="77777777" w:rsidR="00417F6E" w:rsidRPr="00A236A8" w:rsidRDefault="00417F6E" w:rsidP="00417F6E">
            <w:pPr>
              <w:rPr>
                <w:rFonts w:ascii="Arial" w:hAnsi="Arial" w:cs="Arial"/>
              </w:rPr>
            </w:pPr>
            <w:r w:rsidRPr="00A236A8">
              <w:rPr>
                <w:rFonts w:ascii="Arial" w:hAnsi="Arial" w:cs="Arial"/>
              </w:rPr>
              <w:t>Format von Pos. 3.11</w:t>
            </w:r>
          </w:p>
        </w:tc>
        <w:tc>
          <w:tcPr>
            <w:tcW w:w="3119" w:type="dxa"/>
          </w:tcPr>
          <w:p w14:paraId="1CA7B995" w14:textId="77777777" w:rsidR="00417F6E" w:rsidRPr="00A236A8" w:rsidRDefault="00417F6E" w:rsidP="00417F6E">
            <w:pPr>
              <w:rPr>
                <w:rFonts w:ascii="Arial" w:hAnsi="Arial" w:cs="Arial"/>
              </w:rPr>
            </w:pPr>
            <w:r w:rsidRPr="00A236A8">
              <w:rPr>
                <w:rFonts w:ascii="Arial" w:hAnsi="Arial" w:cs="Arial"/>
              </w:rPr>
              <w:t>Nur bei Nebenleistungen notwendig</w:t>
            </w:r>
          </w:p>
        </w:tc>
        <w:tc>
          <w:tcPr>
            <w:tcW w:w="1417" w:type="dxa"/>
          </w:tcPr>
          <w:p w14:paraId="698748BE" w14:textId="77777777" w:rsidR="00417F6E" w:rsidRPr="00A236A8" w:rsidRDefault="00417F6E" w:rsidP="00417F6E">
            <w:pPr>
              <w:rPr>
                <w:rFonts w:ascii="Arial" w:hAnsi="Arial" w:cs="Arial"/>
              </w:rPr>
            </w:pPr>
            <w:r w:rsidRPr="00A236A8">
              <w:rPr>
                <w:rFonts w:ascii="Arial" w:hAnsi="Arial" w:cs="Arial"/>
              </w:rPr>
              <w:t>Optional</w:t>
            </w:r>
          </w:p>
        </w:tc>
        <w:tc>
          <w:tcPr>
            <w:tcW w:w="2552" w:type="dxa"/>
          </w:tcPr>
          <w:p w14:paraId="05FE8309" w14:textId="77777777" w:rsidR="00417F6E" w:rsidRPr="00A236A8" w:rsidRDefault="00417F6E" w:rsidP="00417F6E">
            <w:pPr>
              <w:rPr>
                <w:rFonts w:ascii="Arial" w:hAnsi="Arial" w:cs="Arial"/>
              </w:rPr>
            </w:pPr>
            <w:proofErr w:type="spellStart"/>
            <w:r w:rsidRPr="00A236A8">
              <w:rPr>
                <w:rFonts w:ascii="Arial" w:hAnsi="Arial" w:cs="Arial"/>
              </w:rPr>
              <w:t>RefItemNumber</w:t>
            </w:r>
            <w:proofErr w:type="spellEnd"/>
          </w:p>
        </w:tc>
        <w:tc>
          <w:tcPr>
            <w:tcW w:w="2268" w:type="dxa"/>
            <w:shd w:val="clear" w:color="auto" w:fill="CDDDF1"/>
          </w:tcPr>
          <w:p w14:paraId="0FF593DD" w14:textId="77777777" w:rsidR="00417F6E" w:rsidRPr="00A236A8" w:rsidRDefault="00417F6E" w:rsidP="00417F6E">
            <w:pPr>
              <w:rPr>
                <w:rFonts w:ascii="Arial" w:hAnsi="Arial" w:cs="Arial"/>
              </w:rPr>
            </w:pPr>
          </w:p>
        </w:tc>
      </w:tr>
      <w:tr w:rsidR="00417F6E" w:rsidRPr="00A236A8" w14:paraId="5EB40BDF" w14:textId="77777777" w:rsidTr="003678B0">
        <w:tc>
          <w:tcPr>
            <w:tcW w:w="704" w:type="dxa"/>
          </w:tcPr>
          <w:p w14:paraId="4BC77005" w14:textId="22CC663A" w:rsidR="00417F6E" w:rsidRPr="00A236A8" w:rsidRDefault="00417F6E" w:rsidP="00417F6E">
            <w:pPr>
              <w:rPr>
                <w:rFonts w:ascii="Arial" w:hAnsi="Arial" w:cs="Arial"/>
              </w:rPr>
            </w:pPr>
            <w:r w:rsidRPr="00A236A8">
              <w:rPr>
                <w:rFonts w:ascii="Arial" w:hAnsi="Arial" w:cs="Arial"/>
              </w:rPr>
              <w:t>3.1</w:t>
            </w:r>
            <w:ins w:id="50" w:author="Oliver Egger" w:date="2025-03-18T22:39:00Z">
              <w:r>
                <w:rPr>
                  <w:rFonts w:ascii="Arial" w:hAnsi="Arial" w:cs="Arial"/>
                </w:rPr>
                <w:t>5</w:t>
              </w:r>
            </w:ins>
            <w:del w:id="51" w:author="Oliver Egger" w:date="2025-03-18T22:30:00Z">
              <w:r w:rsidRPr="00A236A8" w:rsidDel="00417F6E">
                <w:rPr>
                  <w:rFonts w:ascii="Arial" w:hAnsi="Arial" w:cs="Arial"/>
                </w:rPr>
                <w:delText>3</w:delText>
              </w:r>
            </w:del>
          </w:p>
        </w:tc>
        <w:tc>
          <w:tcPr>
            <w:tcW w:w="2268" w:type="dxa"/>
          </w:tcPr>
          <w:p w14:paraId="3D213B58" w14:textId="77777777" w:rsidR="00417F6E" w:rsidRPr="00A236A8" w:rsidRDefault="00417F6E" w:rsidP="00417F6E">
            <w:pPr>
              <w:rPr>
                <w:rFonts w:ascii="Arial" w:hAnsi="Arial" w:cs="Arial"/>
              </w:rPr>
            </w:pPr>
            <w:r w:rsidRPr="00A236A8">
              <w:rPr>
                <w:rFonts w:ascii="Arial" w:hAnsi="Arial" w:cs="Arial"/>
              </w:rPr>
              <w:t>Anzahl</w:t>
            </w:r>
          </w:p>
        </w:tc>
        <w:tc>
          <w:tcPr>
            <w:tcW w:w="1559" w:type="dxa"/>
          </w:tcPr>
          <w:p w14:paraId="3EEE7C68" w14:textId="341F55E4" w:rsidR="00417F6E" w:rsidRPr="00A236A8" w:rsidRDefault="00417F6E" w:rsidP="00417F6E">
            <w:pPr>
              <w:rPr>
                <w:rFonts w:ascii="Arial" w:hAnsi="Arial" w:cs="Arial"/>
              </w:rPr>
            </w:pPr>
            <w:r w:rsidRPr="00A236A8">
              <w:rPr>
                <w:rFonts w:ascii="Arial" w:hAnsi="Arial" w:cs="Arial"/>
              </w:rPr>
              <w:t xml:space="preserve">Numerisch </w:t>
            </w:r>
            <w:del w:id="52" w:author="Oliver Egger" w:date="2025-03-19T13:16:00Z">
              <w:r w:rsidRPr="00A236A8" w:rsidDel="00826916">
                <w:rPr>
                  <w:rFonts w:ascii="Arial" w:hAnsi="Arial" w:cs="Arial"/>
                </w:rPr>
                <w:delText>mit Floatingpoint</w:delText>
              </w:r>
            </w:del>
            <w:ins w:id="53" w:author="Oliver Egger" w:date="2025-03-19T13:16:00Z">
              <w:r w:rsidR="00826916">
                <w:rPr>
                  <w:rFonts w:ascii="Arial" w:hAnsi="Arial" w:cs="Arial"/>
                </w:rPr>
                <w:t>(Dezimal)</w:t>
              </w:r>
            </w:ins>
          </w:p>
        </w:tc>
        <w:tc>
          <w:tcPr>
            <w:tcW w:w="3119" w:type="dxa"/>
          </w:tcPr>
          <w:p w14:paraId="5E2768A9" w14:textId="77777777" w:rsidR="00417F6E" w:rsidRPr="00247DDE" w:rsidRDefault="00417F6E" w:rsidP="00417F6E">
            <w:pPr>
              <w:rPr>
                <w:rFonts w:ascii="Arial" w:hAnsi="Arial" w:cs="Arial"/>
              </w:rPr>
            </w:pPr>
            <w:r w:rsidRPr="00247DDE">
              <w:rPr>
                <w:rFonts w:ascii="Arial" w:hAnsi="Arial" w:cs="Arial"/>
              </w:rPr>
              <w:t xml:space="preserve"> (d.h. Nachkommastellen sind möglich) eine negative Leistung ist möglich (+ / -)</w:t>
            </w:r>
          </w:p>
          <w:p w14:paraId="28E71528" w14:textId="3079842A" w:rsidR="00417F6E" w:rsidRPr="00247DDE" w:rsidRDefault="00417F6E" w:rsidP="00417F6E">
            <w:pPr>
              <w:rPr>
                <w:rFonts w:ascii="Arial" w:hAnsi="Arial" w:cs="Arial"/>
              </w:rPr>
            </w:pPr>
            <w:r w:rsidRPr="00247DDE">
              <w:rPr>
                <w:rFonts w:ascii="Arial" w:hAnsi="Arial" w:cs="Arial"/>
              </w:rPr>
              <w:t>Gebrochene Werte müssen beim Import in Systeme die nur ganzzahlige Mengen akzeptieren mit dem Wert aus dem Parameter &lt;</w:t>
            </w:r>
            <w:proofErr w:type="spellStart"/>
            <w:r w:rsidRPr="00247DDE">
              <w:rPr>
                <w:rStyle w:val="m"/>
                <w:rFonts w:ascii="Arial" w:hAnsi="Arial" w:cs="Arial"/>
                <w:lang w:val="de-DE"/>
              </w:rPr>
              <w:t>NumberofParticipants</w:t>
            </w:r>
            <w:proofErr w:type="spellEnd"/>
            <w:r w:rsidRPr="00247DDE">
              <w:rPr>
                <w:rStyle w:val="m"/>
                <w:rFonts w:ascii="Arial" w:hAnsi="Arial" w:cs="Arial"/>
                <w:lang w:val="de-DE"/>
              </w:rPr>
              <w:t>&gt; auf eine ganze Zahl umgerechnet werden.</w:t>
            </w:r>
          </w:p>
        </w:tc>
        <w:tc>
          <w:tcPr>
            <w:tcW w:w="1417" w:type="dxa"/>
          </w:tcPr>
          <w:p w14:paraId="44235960" w14:textId="77777777" w:rsidR="00417F6E" w:rsidRPr="00A236A8" w:rsidRDefault="00417F6E" w:rsidP="00417F6E">
            <w:pPr>
              <w:rPr>
                <w:rFonts w:ascii="Arial" w:hAnsi="Arial" w:cs="Arial"/>
              </w:rPr>
            </w:pPr>
            <w:r w:rsidRPr="00A236A8">
              <w:rPr>
                <w:rFonts w:ascii="Arial" w:hAnsi="Arial" w:cs="Arial"/>
              </w:rPr>
              <w:t>Obligat; negative Werte sind zu vereinbaren</w:t>
            </w:r>
          </w:p>
        </w:tc>
        <w:tc>
          <w:tcPr>
            <w:tcW w:w="2552" w:type="dxa"/>
          </w:tcPr>
          <w:p w14:paraId="1B289A69" w14:textId="77777777" w:rsidR="00417F6E" w:rsidRPr="00A236A8" w:rsidRDefault="00417F6E" w:rsidP="00417F6E">
            <w:pPr>
              <w:rPr>
                <w:rFonts w:ascii="Arial" w:hAnsi="Arial" w:cs="Arial"/>
              </w:rPr>
            </w:pPr>
            <w:commentRangeStart w:id="54"/>
            <w:proofErr w:type="spellStart"/>
            <w:r w:rsidRPr="00A236A8">
              <w:rPr>
                <w:rFonts w:ascii="Arial" w:hAnsi="Arial" w:cs="Arial"/>
              </w:rPr>
              <w:t>Quantity</w:t>
            </w:r>
            <w:commentRangeEnd w:id="54"/>
            <w:proofErr w:type="spellEnd"/>
            <w:r>
              <w:rPr>
                <w:rStyle w:val="CommentReference"/>
              </w:rPr>
              <w:commentReference w:id="54"/>
            </w:r>
          </w:p>
        </w:tc>
        <w:tc>
          <w:tcPr>
            <w:tcW w:w="2268" w:type="dxa"/>
            <w:shd w:val="clear" w:color="auto" w:fill="CDDDF1"/>
          </w:tcPr>
          <w:p w14:paraId="7FB85C26" w14:textId="77777777" w:rsidR="00417F6E" w:rsidRPr="00A236A8" w:rsidRDefault="00417F6E" w:rsidP="00417F6E">
            <w:pPr>
              <w:rPr>
                <w:rFonts w:ascii="Arial" w:hAnsi="Arial" w:cs="Arial"/>
              </w:rPr>
            </w:pPr>
          </w:p>
        </w:tc>
      </w:tr>
      <w:tr w:rsidR="00417F6E" w:rsidRPr="00A236A8" w14:paraId="6A92822D" w14:textId="77777777" w:rsidTr="003678B0">
        <w:tc>
          <w:tcPr>
            <w:tcW w:w="704" w:type="dxa"/>
          </w:tcPr>
          <w:p w14:paraId="2CF61E23" w14:textId="0723ADEC" w:rsidR="00417F6E" w:rsidRPr="00A236A8" w:rsidRDefault="00417F6E" w:rsidP="00417F6E">
            <w:pPr>
              <w:rPr>
                <w:rFonts w:ascii="Arial" w:hAnsi="Arial" w:cs="Arial"/>
              </w:rPr>
            </w:pPr>
            <w:r>
              <w:rPr>
                <w:rFonts w:ascii="Arial" w:hAnsi="Arial" w:cs="Arial"/>
              </w:rPr>
              <w:t>3.1</w:t>
            </w:r>
            <w:ins w:id="55" w:author="Oliver Egger" w:date="2025-03-18T22:39:00Z">
              <w:r>
                <w:rPr>
                  <w:rFonts w:ascii="Arial" w:hAnsi="Arial" w:cs="Arial"/>
                </w:rPr>
                <w:t>6</w:t>
              </w:r>
            </w:ins>
            <w:ins w:id="56" w:author="Oliver Egger" w:date="2025-03-19T13:08:00Z">
              <w:r w:rsidR="008A0798">
                <w:rPr>
                  <w:rFonts w:ascii="Arial" w:hAnsi="Arial" w:cs="Arial"/>
                </w:rPr>
                <w:t xml:space="preserve"> (*)</w:t>
              </w:r>
            </w:ins>
            <w:del w:id="57" w:author="Oliver Egger" w:date="2025-03-18T22:30:00Z">
              <w:r w:rsidDel="00417F6E">
                <w:rPr>
                  <w:rFonts w:ascii="Arial" w:hAnsi="Arial" w:cs="Arial"/>
                </w:rPr>
                <w:delText>4</w:delText>
              </w:r>
            </w:del>
          </w:p>
        </w:tc>
        <w:tc>
          <w:tcPr>
            <w:tcW w:w="2268" w:type="dxa"/>
          </w:tcPr>
          <w:p w14:paraId="78EEED2B" w14:textId="5D0C8FE9" w:rsidR="00417F6E" w:rsidRPr="00A236A8" w:rsidRDefault="00417F6E" w:rsidP="00417F6E">
            <w:pPr>
              <w:rPr>
                <w:rFonts w:ascii="Arial" w:hAnsi="Arial" w:cs="Arial"/>
              </w:rPr>
            </w:pPr>
            <w:r>
              <w:rPr>
                <w:rFonts w:ascii="Arial" w:hAnsi="Arial" w:cs="Arial"/>
              </w:rPr>
              <w:t>Taxpunktwert</w:t>
            </w:r>
          </w:p>
        </w:tc>
        <w:tc>
          <w:tcPr>
            <w:tcW w:w="1559" w:type="dxa"/>
          </w:tcPr>
          <w:p w14:paraId="010D7D44" w14:textId="74F62E93" w:rsidR="00417F6E" w:rsidRPr="00A236A8" w:rsidRDefault="00417F6E" w:rsidP="00417F6E">
            <w:pPr>
              <w:rPr>
                <w:rFonts w:ascii="Arial" w:hAnsi="Arial" w:cs="Arial"/>
              </w:rPr>
            </w:pPr>
            <w:commentRangeStart w:id="58"/>
            <w:r w:rsidRPr="00A236A8">
              <w:rPr>
                <w:rFonts w:ascii="Arial" w:hAnsi="Arial" w:cs="Arial"/>
              </w:rPr>
              <w:t xml:space="preserve">Numerisch </w:t>
            </w:r>
            <w:del w:id="59" w:author="Oliver Egger" w:date="2025-03-19T13:16:00Z">
              <w:r w:rsidRPr="00A236A8" w:rsidDel="00826916">
                <w:rPr>
                  <w:rFonts w:ascii="Arial" w:hAnsi="Arial" w:cs="Arial"/>
                </w:rPr>
                <w:delText>mit Floatingpoint</w:delText>
              </w:r>
            </w:del>
            <w:commentRangeEnd w:id="58"/>
            <w:ins w:id="60" w:author="Oliver Egger" w:date="2025-03-19T13:16:00Z">
              <w:r w:rsidR="00826916">
                <w:rPr>
                  <w:rFonts w:ascii="Arial" w:hAnsi="Arial" w:cs="Arial"/>
                </w:rPr>
                <w:t>(Dezimal)</w:t>
              </w:r>
            </w:ins>
            <w:r>
              <w:rPr>
                <w:rStyle w:val="CommentReference"/>
              </w:rPr>
              <w:commentReference w:id="58"/>
            </w:r>
          </w:p>
        </w:tc>
        <w:tc>
          <w:tcPr>
            <w:tcW w:w="3119" w:type="dxa"/>
          </w:tcPr>
          <w:p w14:paraId="7D8B49E1" w14:textId="26E097EA" w:rsidR="00417F6E" w:rsidRPr="00247DDE" w:rsidRDefault="00417F6E" w:rsidP="00417F6E">
            <w:pPr>
              <w:rPr>
                <w:rFonts w:ascii="Arial" w:hAnsi="Arial" w:cs="Arial"/>
              </w:rPr>
            </w:pPr>
            <w:r>
              <w:rPr>
                <w:rFonts w:ascii="Arial" w:hAnsi="Arial" w:cs="Arial"/>
              </w:rPr>
              <w:t>TP-Wert der Leistung</w:t>
            </w:r>
          </w:p>
        </w:tc>
        <w:tc>
          <w:tcPr>
            <w:tcW w:w="1417" w:type="dxa"/>
          </w:tcPr>
          <w:p w14:paraId="639E3513" w14:textId="6A8F1822" w:rsidR="00417F6E" w:rsidRPr="00A236A8" w:rsidRDefault="00417F6E" w:rsidP="00417F6E">
            <w:pPr>
              <w:rPr>
                <w:rFonts w:ascii="Arial" w:hAnsi="Arial" w:cs="Arial"/>
              </w:rPr>
            </w:pPr>
            <w:r w:rsidRPr="00A236A8">
              <w:rPr>
                <w:rFonts w:ascii="Arial" w:hAnsi="Arial" w:cs="Arial"/>
              </w:rPr>
              <w:t>Optional</w:t>
            </w:r>
          </w:p>
        </w:tc>
        <w:tc>
          <w:tcPr>
            <w:tcW w:w="2552" w:type="dxa"/>
          </w:tcPr>
          <w:p w14:paraId="4766F457" w14:textId="56994894" w:rsidR="00417F6E" w:rsidRPr="00A236A8" w:rsidRDefault="00417F6E" w:rsidP="00417F6E">
            <w:pPr>
              <w:rPr>
                <w:rFonts w:ascii="Arial" w:hAnsi="Arial" w:cs="Arial"/>
              </w:rPr>
            </w:pPr>
            <w:proofErr w:type="spellStart"/>
            <w:r>
              <w:rPr>
                <w:rFonts w:ascii="Arial" w:hAnsi="Arial" w:cs="Arial"/>
              </w:rPr>
              <w:t>TPValue</w:t>
            </w:r>
            <w:proofErr w:type="spellEnd"/>
          </w:p>
        </w:tc>
        <w:tc>
          <w:tcPr>
            <w:tcW w:w="2268" w:type="dxa"/>
            <w:shd w:val="clear" w:color="auto" w:fill="CDDDF1"/>
          </w:tcPr>
          <w:p w14:paraId="53B890A9" w14:textId="77777777" w:rsidR="00417F6E" w:rsidRPr="00A236A8" w:rsidRDefault="00417F6E" w:rsidP="00417F6E">
            <w:pPr>
              <w:rPr>
                <w:rFonts w:ascii="Arial" w:hAnsi="Arial" w:cs="Arial"/>
              </w:rPr>
            </w:pPr>
          </w:p>
        </w:tc>
      </w:tr>
      <w:tr w:rsidR="00417F6E" w:rsidRPr="00A236A8" w14:paraId="6693C587" w14:textId="77777777" w:rsidTr="003678B0">
        <w:tc>
          <w:tcPr>
            <w:tcW w:w="704" w:type="dxa"/>
            <w:tcBorders>
              <w:top w:val="single" w:sz="4" w:space="0" w:color="auto"/>
              <w:left w:val="single" w:sz="4" w:space="0" w:color="auto"/>
              <w:bottom w:val="single" w:sz="4" w:space="0" w:color="auto"/>
              <w:right w:val="single" w:sz="4" w:space="0" w:color="auto"/>
            </w:tcBorders>
          </w:tcPr>
          <w:p w14:paraId="3C3863C5" w14:textId="25175456" w:rsidR="00417F6E" w:rsidRPr="00A236A8" w:rsidRDefault="00417F6E" w:rsidP="00417F6E">
            <w:pPr>
              <w:rPr>
                <w:rFonts w:ascii="Arial" w:hAnsi="Arial" w:cs="Arial"/>
              </w:rPr>
            </w:pPr>
            <w:r w:rsidRPr="00A236A8">
              <w:rPr>
                <w:rFonts w:ascii="Arial" w:hAnsi="Arial" w:cs="Arial"/>
              </w:rPr>
              <w:t>3.1</w:t>
            </w:r>
            <w:ins w:id="61" w:author="Oliver Egger" w:date="2025-03-18T22:39:00Z">
              <w:r>
                <w:rPr>
                  <w:rFonts w:ascii="Arial" w:hAnsi="Arial" w:cs="Arial"/>
                </w:rPr>
                <w:t>7</w:t>
              </w:r>
            </w:ins>
            <w:del w:id="62" w:author="Oliver Egger" w:date="2025-03-18T22:30:00Z">
              <w:r w:rsidDel="00417F6E">
                <w:rPr>
                  <w:rFonts w:ascii="Arial" w:hAnsi="Arial" w:cs="Arial"/>
                </w:rPr>
                <w:delText>5</w:delText>
              </w:r>
            </w:del>
          </w:p>
        </w:tc>
        <w:tc>
          <w:tcPr>
            <w:tcW w:w="2268" w:type="dxa"/>
            <w:tcBorders>
              <w:top w:val="single" w:sz="4" w:space="0" w:color="auto"/>
              <w:left w:val="single" w:sz="4" w:space="0" w:color="auto"/>
              <w:bottom w:val="single" w:sz="4" w:space="0" w:color="auto"/>
              <w:right w:val="single" w:sz="4" w:space="0" w:color="auto"/>
            </w:tcBorders>
          </w:tcPr>
          <w:p w14:paraId="5A585CC6" w14:textId="77777777" w:rsidR="00417F6E" w:rsidRPr="00A236A8" w:rsidRDefault="00417F6E" w:rsidP="00417F6E">
            <w:pPr>
              <w:rPr>
                <w:rFonts w:ascii="Arial" w:hAnsi="Arial" w:cs="Arial"/>
              </w:rPr>
            </w:pPr>
            <w:r w:rsidRPr="00A236A8">
              <w:rPr>
                <w:rFonts w:ascii="Arial" w:hAnsi="Arial" w:cs="Arial"/>
              </w:rPr>
              <w:t>Fehlercode</w:t>
            </w:r>
          </w:p>
        </w:tc>
        <w:tc>
          <w:tcPr>
            <w:tcW w:w="1559" w:type="dxa"/>
            <w:tcBorders>
              <w:top w:val="single" w:sz="4" w:space="0" w:color="auto"/>
              <w:left w:val="single" w:sz="4" w:space="0" w:color="auto"/>
              <w:bottom w:val="single" w:sz="4" w:space="0" w:color="auto"/>
              <w:right w:val="single" w:sz="4" w:space="0" w:color="auto"/>
            </w:tcBorders>
          </w:tcPr>
          <w:p w14:paraId="0AEBFA77" w14:textId="77777777" w:rsidR="00417F6E" w:rsidRPr="00A236A8" w:rsidRDefault="00417F6E" w:rsidP="00417F6E">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19F4553D" w14:textId="77777777" w:rsidR="00417F6E" w:rsidRPr="00A236A8" w:rsidRDefault="00417F6E" w:rsidP="00417F6E">
            <w:pPr>
              <w:rPr>
                <w:rFonts w:ascii="Arial" w:hAnsi="Arial" w:cs="Arial"/>
              </w:rPr>
            </w:pPr>
            <w:r w:rsidRPr="00A236A8">
              <w:rPr>
                <w:rFonts w:ascii="Arial" w:hAnsi="Arial" w:cs="Arial"/>
              </w:rPr>
              <w:t>Fehlertabelle bei unbekanntem Feldinhalt, inkorrekten Werten etc.</w:t>
            </w:r>
          </w:p>
        </w:tc>
        <w:tc>
          <w:tcPr>
            <w:tcW w:w="1417" w:type="dxa"/>
            <w:tcBorders>
              <w:top w:val="single" w:sz="4" w:space="0" w:color="auto"/>
              <w:left w:val="single" w:sz="4" w:space="0" w:color="auto"/>
              <w:bottom w:val="single" w:sz="4" w:space="0" w:color="auto"/>
              <w:right w:val="single" w:sz="4" w:space="0" w:color="auto"/>
            </w:tcBorders>
          </w:tcPr>
          <w:p w14:paraId="4D76CCDE" w14:textId="77777777" w:rsidR="00417F6E" w:rsidRPr="00A236A8"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619E33F8" w14:textId="77777777" w:rsidR="00417F6E" w:rsidRPr="00A236A8" w:rsidRDefault="00417F6E" w:rsidP="00417F6E">
            <w:pPr>
              <w:rPr>
                <w:rFonts w:ascii="Arial" w:hAnsi="Arial" w:cs="Arial"/>
              </w:rPr>
            </w:pPr>
            <w:proofErr w:type="spellStart"/>
            <w:r w:rsidRPr="00A236A8">
              <w:rPr>
                <w:rFonts w:ascii="Arial" w:hAnsi="Arial" w:cs="Arial"/>
              </w:rPr>
              <w:t>ServiceItemErrorCode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0D3C8A56" w14:textId="77777777" w:rsidR="00417F6E" w:rsidRPr="00A236A8" w:rsidRDefault="00417F6E" w:rsidP="00417F6E">
            <w:pPr>
              <w:rPr>
                <w:rFonts w:ascii="Arial" w:hAnsi="Arial" w:cs="Arial"/>
              </w:rPr>
            </w:pPr>
          </w:p>
        </w:tc>
      </w:tr>
      <w:tr w:rsidR="00417F6E" w:rsidRPr="00A236A8" w14:paraId="15544829"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350637" w14:textId="2D155847" w:rsidR="00417F6E" w:rsidRDefault="00417F6E" w:rsidP="00417F6E">
            <w:pPr>
              <w:rPr>
                <w:rFonts w:ascii="Arial" w:hAnsi="Arial" w:cs="Arial"/>
              </w:rPr>
            </w:pPr>
            <w:r>
              <w:rPr>
                <w:rFonts w:ascii="Arial" w:hAnsi="Arial" w:cs="Arial"/>
              </w:rPr>
              <w:t>3.1</w:t>
            </w:r>
            <w:ins w:id="63" w:author="Oliver Egger" w:date="2025-03-18T22:39:00Z">
              <w:r w:rsidR="006A2EA3">
                <w:rPr>
                  <w:rFonts w:ascii="Arial" w:hAnsi="Arial" w:cs="Arial"/>
                </w:rPr>
                <w:t>8</w:t>
              </w:r>
            </w:ins>
            <w:ins w:id="64" w:author="Oliver Egger" w:date="2025-03-19T13:08:00Z">
              <w:r w:rsidR="008A0798">
                <w:rPr>
                  <w:rFonts w:ascii="Arial" w:hAnsi="Arial" w:cs="Arial"/>
                </w:rPr>
                <w:t xml:space="preserve"> (*)</w:t>
              </w:r>
            </w:ins>
            <w:del w:id="65" w:author="Oliver Egger" w:date="2025-03-18T22:30:00Z">
              <w:r w:rsidDel="00417F6E">
                <w:rPr>
                  <w:rFonts w:ascii="Arial" w:hAnsi="Arial" w:cs="Arial"/>
                </w:rPr>
                <w:delText>6</w:delText>
              </w:r>
            </w:del>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3C261F" w14:textId="405B5702" w:rsidR="00417F6E" w:rsidRPr="00B81A20" w:rsidRDefault="00417F6E" w:rsidP="00417F6E">
            <w:pPr>
              <w:rPr>
                <w:rFonts w:ascii="Arial" w:hAnsi="Arial" w:cs="Arial"/>
              </w:rPr>
            </w:pPr>
            <w:r>
              <w:rPr>
                <w:rFonts w:ascii="Arial" w:hAnsi="Arial" w:cs="Arial"/>
              </w:rPr>
              <w:t>Sitzung Anhang B</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8F71AB" w14:textId="77777777" w:rsidR="00417F6E" w:rsidRPr="00A236A8" w:rsidRDefault="00417F6E" w:rsidP="00417F6E">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7BB9E" w14:textId="77777777" w:rsidR="00417F6E" w:rsidRDefault="00417F6E" w:rsidP="00417F6E">
            <w:pPr>
              <w:rPr>
                <w:rFonts w:ascii="Arial" w:hAnsi="Arial" w:cs="Arial"/>
              </w:rPr>
            </w:pPr>
            <w:r>
              <w:rPr>
                <w:rFonts w:ascii="Arial" w:hAnsi="Arial" w:cs="Arial"/>
              </w:rPr>
              <w:t>Sitzungsinfo nach Anhang B des Tarifs (tarifarische Sitzung)</w:t>
            </w:r>
          </w:p>
          <w:p w14:paraId="02087116" w14:textId="7E8DA419" w:rsidR="00417F6E" w:rsidRPr="00A236A8" w:rsidRDefault="00417F6E" w:rsidP="00417F6E">
            <w:pPr>
              <w:rPr>
                <w:rFonts w:ascii="Arial" w:hAnsi="Arial" w:cs="Arial"/>
              </w:rPr>
            </w:pPr>
            <w:r>
              <w:rPr>
                <w:rFonts w:ascii="Arial" w:hAnsi="Arial" w:cs="Arial"/>
              </w:rPr>
              <w:t xml:space="preserve">Verwendung nur wenn </w:t>
            </w:r>
            <w:proofErr w:type="spellStart"/>
            <w:r>
              <w:rPr>
                <w:rFonts w:ascii="Arial" w:hAnsi="Arial" w:cs="Arial"/>
              </w:rPr>
              <w:t>SessionID</w:t>
            </w:r>
            <w:proofErr w:type="spellEnd"/>
            <w:r>
              <w:rPr>
                <w:rFonts w:ascii="Arial" w:hAnsi="Arial" w:cs="Arial"/>
              </w:rPr>
              <w:t xml:space="preserve"> 3.2 nicht verwendet wird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E702CE" w14:textId="0A655131" w:rsidR="00417F6E" w:rsidRPr="00B81A20"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359F3" w14:textId="1CE7393B" w:rsidR="00417F6E" w:rsidRDefault="00417F6E" w:rsidP="00417F6E">
            <w:pPr>
              <w:rPr>
                <w:rFonts w:ascii="Arial" w:hAnsi="Arial" w:cs="Arial"/>
              </w:rPr>
            </w:pPr>
            <w:proofErr w:type="spellStart"/>
            <w:r>
              <w:rPr>
                <w:rFonts w:ascii="Arial" w:hAnsi="Arial" w:cs="Arial"/>
              </w:rPr>
              <w:t>SessionSectionB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7EAA34" w14:textId="77777777" w:rsidR="00417F6E" w:rsidRPr="00A236A8" w:rsidRDefault="00417F6E" w:rsidP="00417F6E">
            <w:pPr>
              <w:rPr>
                <w:rFonts w:ascii="Arial" w:hAnsi="Arial" w:cs="Arial"/>
              </w:rPr>
            </w:pPr>
          </w:p>
        </w:tc>
      </w:tr>
      <w:tr w:rsidR="00417F6E" w:rsidRPr="00A236A8" w14:paraId="77957A72"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auto"/>
          </w:tcPr>
          <w:p w14:paraId="1795D2FA" w14:textId="7F2F2667" w:rsidR="00417F6E" w:rsidRDefault="00417F6E" w:rsidP="00417F6E">
            <w:pPr>
              <w:rPr>
                <w:rFonts w:ascii="Arial" w:hAnsi="Arial" w:cs="Arial"/>
              </w:rPr>
            </w:pPr>
            <w:r>
              <w:rPr>
                <w:rFonts w:ascii="Arial" w:hAnsi="Arial" w:cs="Arial"/>
              </w:rPr>
              <w:t>3.1</w:t>
            </w:r>
            <w:ins w:id="66" w:author="Oliver Egger" w:date="2025-03-18T22:39:00Z">
              <w:r w:rsidR="006A2EA3">
                <w:rPr>
                  <w:rFonts w:ascii="Arial" w:hAnsi="Arial" w:cs="Arial"/>
                </w:rPr>
                <w:t>8</w:t>
              </w:r>
            </w:ins>
            <w:del w:id="67" w:author="Oliver Egger" w:date="2025-03-18T22:30:00Z">
              <w:r w:rsidDel="00417F6E">
                <w:rPr>
                  <w:rFonts w:ascii="Arial" w:hAnsi="Arial" w:cs="Arial"/>
                </w:rPr>
                <w:delText>6</w:delText>
              </w:r>
            </w:del>
            <w:r>
              <w:rPr>
                <w:rFonts w:ascii="Arial" w:hAnsi="Arial" w:cs="Arial"/>
              </w:rPr>
              <w:t>.1</w:t>
            </w:r>
            <w:r w:rsidR="002E7D43">
              <w:rPr>
                <w:rFonts w:ascii="Arial" w:hAnsi="Arial" w:cs="Arial"/>
              </w:rPr>
              <w:t xml:space="preserve"> </w:t>
            </w:r>
            <w:ins w:id="68"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9CB7F4F" w14:textId="215FB068" w:rsidR="00417F6E" w:rsidRDefault="00417F6E" w:rsidP="00417F6E">
            <w:pPr>
              <w:rPr>
                <w:rFonts w:ascii="Arial" w:hAnsi="Arial" w:cs="Arial"/>
              </w:rPr>
            </w:pPr>
            <w:proofErr w:type="spellStart"/>
            <w:r>
              <w:rPr>
                <w:rFonts w:ascii="Arial" w:hAnsi="Arial" w:cs="Arial"/>
              </w:rPr>
              <w:t>SitzungsID</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EDFE645" w14:textId="04C64D4C" w:rsidR="00417F6E" w:rsidRPr="00A236A8" w:rsidRDefault="00417F6E" w:rsidP="00417F6E">
            <w:pPr>
              <w:rPr>
                <w:rFonts w:ascii="Arial" w:hAnsi="Arial" w:cs="Arial"/>
              </w:rPr>
            </w:pPr>
            <w:r>
              <w:rPr>
                <w:rFonts w:ascii="Arial" w:hAnsi="Arial" w:cs="Arial"/>
              </w:rPr>
              <w:t>GUID</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7248EDD1" w14:textId="77777777" w:rsidR="00417F6E" w:rsidRDefault="00417F6E" w:rsidP="00417F6E">
            <w:pPr>
              <w:rPr>
                <w:rFonts w:ascii="Arial" w:hAnsi="Arial" w:cs="Arial"/>
              </w:rPr>
            </w:pPr>
            <w:r w:rsidRPr="003678B0">
              <w:rPr>
                <w:rFonts w:ascii="Arial" w:hAnsi="Arial" w:cs="Arial"/>
              </w:rPr>
              <w:t>Muss für Leistungen im Rahmen einer Sitzung gemäss Anhang B abgefüllt werden</w:t>
            </w:r>
            <w:r>
              <w:rPr>
                <w:rFonts w:ascii="Arial" w:hAnsi="Arial" w:cs="Arial"/>
              </w:rPr>
              <w:t>.</w:t>
            </w:r>
          </w:p>
          <w:p w14:paraId="2E91C679" w14:textId="3E81BFE4" w:rsidR="00417F6E" w:rsidRPr="00782672" w:rsidRDefault="00417F6E" w:rsidP="00417F6E">
            <w:pPr>
              <w:rPr>
                <w:rFonts w:ascii="Aptos Narrow" w:hAnsi="Aptos Narrow"/>
                <w:color w:val="000000"/>
                <w:sz w:val="22"/>
                <w:szCs w:val="22"/>
                <w:lang w:eastAsia="de-CH"/>
              </w:rPr>
            </w:pPr>
            <w:r>
              <w:rPr>
                <w:rFonts w:ascii="Aptos Narrow" w:hAnsi="Aptos Narrow"/>
                <w:color w:val="000000"/>
                <w:sz w:val="22"/>
                <w:szCs w:val="22"/>
              </w:rPr>
              <w:lastRenderedPageBreak/>
              <w:t>Wird das Feld verwendet, müssen ALLE Leistungen zur Sitzung mit der gleichen GUID übermittelt werden.</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977EEE5" w14:textId="780A43B6" w:rsidR="00417F6E" w:rsidRPr="00B81A20" w:rsidRDefault="00417F6E" w:rsidP="00417F6E">
            <w:pPr>
              <w:rPr>
                <w:rFonts w:ascii="Arial" w:hAnsi="Arial" w:cs="Arial"/>
              </w:rPr>
            </w:pPr>
            <w:r>
              <w:rPr>
                <w:rFonts w:ascii="Arial" w:hAnsi="Arial" w:cs="Arial"/>
              </w:rPr>
              <w:lastRenderedPageBreak/>
              <w:t>Obligatorisch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9147FFC" w14:textId="6CBD9DAD" w:rsidR="00417F6E" w:rsidRDefault="00417F6E" w:rsidP="00417F6E">
            <w:pPr>
              <w:rPr>
                <w:rFonts w:ascii="Arial" w:hAnsi="Arial" w:cs="Arial"/>
              </w:rPr>
            </w:pPr>
            <w:proofErr w:type="spellStart"/>
            <w:r w:rsidRPr="00234F12">
              <w:rPr>
                <w:rFonts w:ascii="Arial" w:hAnsi="Arial" w:cs="Arial"/>
              </w:rPr>
              <w:t>SessionIDSectionB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27EDA9D" w14:textId="77777777" w:rsidR="00417F6E" w:rsidRPr="00A236A8" w:rsidRDefault="00417F6E" w:rsidP="00417F6E">
            <w:pPr>
              <w:rPr>
                <w:rFonts w:ascii="Arial" w:hAnsi="Arial" w:cs="Arial"/>
              </w:rPr>
            </w:pPr>
          </w:p>
        </w:tc>
      </w:tr>
      <w:tr w:rsidR="00417F6E" w:rsidRPr="00A236A8" w14:paraId="5F00EC30"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auto"/>
          </w:tcPr>
          <w:p w14:paraId="18DE0846" w14:textId="361026F5" w:rsidR="00417F6E" w:rsidRDefault="00417F6E" w:rsidP="00417F6E">
            <w:pPr>
              <w:rPr>
                <w:rFonts w:ascii="Arial" w:hAnsi="Arial" w:cs="Arial"/>
              </w:rPr>
            </w:pPr>
            <w:r>
              <w:rPr>
                <w:rFonts w:ascii="Arial" w:hAnsi="Arial" w:cs="Arial"/>
              </w:rPr>
              <w:t>3.1</w:t>
            </w:r>
            <w:ins w:id="69" w:author="Oliver Egger" w:date="2025-03-18T22:39:00Z">
              <w:r w:rsidR="006A2EA3">
                <w:rPr>
                  <w:rFonts w:ascii="Arial" w:hAnsi="Arial" w:cs="Arial"/>
                </w:rPr>
                <w:t>8</w:t>
              </w:r>
            </w:ins>
            <w:del w:id="70" w:author="Oliver Egger" w:date="2025-03-18T22:30:00Z">
              <w:r w:rsidDel="00417F6E">
                <w:rPr>
                  <w:rFonts w:ascii="Arial" w:hAnsi="Arial" w:cs="Arial"/>
                </w:rPr>
                <w:delText>6</w:delText>
              </w:r>
            </w:del>
            <w:r>
              <w:rPr>
                <w:rFonts w:ascii="Arial" w:hAnsi="Arial" w:cs="Arial"/>
              </w:rPr>
              <w:t>.2</w:t>
            </w:r>
            <w:ins w:id="71"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8F032C2" w14:textId="4FA782B2" w:rsidR="00417F6E" w:rsidRDefault="00417F6E" w:rsidP="00417F6E">
            <w:pPr>
              <w:rPr>
                <w:rFonts w:ascii="Arial" w:hAnsi="Arial" w:cs="Arial"/>
              </w:rPr>
            </w:pPr>
            <w:r>
              <w:rPr>
                <w:rFonts w:ascii="Arial" w:hAnsi="Arial" w:cs="Arial"/>
              </w:rPr>
              <w:t>Referenz auf Sitzung</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1D80156" w14:textId="2F79AB75" w:rsidR="00417F6E" w:rsidRPr="00A236A8" w:rsidRDefault="00417F6E" w:rsidP="00417F6E">
            <w:pPr>
              <w:rPr>
                <w:rFonts w:ascii="Arial" w:hAnsi="Arial" w:cs="Arial"/>
              </w:rPr>
            </w:pPr>
            <w:r>
              <w:rPr>
                <w:rFonts w:ascii="Arial" w:hAnsi="Arial" w:cs="Arial"/>
              </w:rPr>
              <w:t>GUID</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66B8174F" w14:textId="15F37B63" w:rsidR="00417F6E" w:rsidRDefault="00417F6E" w:rsidP="00417F6E">
            <w:pPr>
              <w:rPr>
                <w:rFonts w:ascii="Arial" w:hAnsi="Arial" w:cs="Arial"/>
              </w:rPr>
            </w:pPr>
            <w:r w:rsidRPr="009F3EC5">
              <w:rPr>
                <w:rFonts w:ascii="Arial" w:hAnsi="Arial" w:cs="Arial"/>
              </w:rPr>
              <w:t>Muss für Leistungen, die gemäss Anhang B Kap 4 zugeordnet werden sollen, befüllt sein.</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F630E16" w14:textId="5C7F166B" w:rsidR="00417F6E" w:rsidRPr="00B81A20"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6203A68" w14:textId="2CF0ED74" w:rsidR="00417F6E" w:rsidRDefault="00417F6E" w:rsidP="00417F6E">
            <w:pPr>
              <w:rPr>
                <w:rFonts w:ascii="Arial" w:hAnsi="Arial" w:cs="Arial"/>
              </w:rPr>
            </w:pPr>
            <w:proofErr w:type="spellStart"/>
            <w:r w:rsidRPr="00BD370B">
              <w:rPr>
                <w:rFonts w:ascii="Arial" w:hAnsi="Arial" w:cs="Arial"/>
              </w:rPr>
              <w:t>AssignedSessionSectionB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D6D8E82" w14:textId="77777777" w:rsidR="00417F6E" w:rsidRPr="00A236A8" w:rsidRDefault="00417F6E" w:rsidP="00417F6E">
            <w:pPr>
              <w:rPr>
                <w:rFonts w:ascii="Arial" w:hAnsi="Arial" w:cs="Arial"/>
              </w:rPr>
            </w:pPr>
          </w:p>
        </w:tc>
      </w:tr>
      <w:tr w:rsidR="00417F6E" w:rsidRPr="00A236A8" w14:paraId="04AE5FF8"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auto"/>
          </w:tcPr>
          <w:p w14:paraId="38F38CB7" w14:textId="229F7441" w:rsidR="00417F6E" w:rsidRDefault="00417F6E" w:rsidP="00417F6E">
            <w:pPr>
              <w:rPr>
                <w:rFonts w:ascii="Arial" w:hAnsi="Arial" w:cs="Arial"/>
              </w:rPr>
            </w:pPr>
            <w:r>
              <w:rPr>
                <w:rFonts w:ascii="Arial" w:hAnsi="Arial" w:cs="Arial"/>
              </w:rPr>
              <w:t>3.1</w:t>
            </w:r>
            <w:ins w:id="72" w:author="Oliver Egger" w:date="2025-03-18T22:39:00Z">
              <w:r w:rsidR="006A2EA3">
                <w:rPr>
                  <w:rFonts w:ascii="Arial" w:hAnsi="Arial" w:cs="Arial"/>
                </w:rPr>
                <w:t>8</w:t>
              </w:r>
            </w:ins>
            <w:del w:id="73" w:author="Oliver Egger" w:date="2025-03-18T22:30:00Z">
              <w:r w:rsidDel="00417F6E">
                <w:rPr>
                  <w:rFonts w:ascii="Arial" w:hAnsi="Arial" w:cs="Arial"/>
                </w:rPr>
                <w:delText>6</w:delText>
              </w:r>
            </w:del>
            <w:r>
              <w:rPr>
                <w:rFonts w:ascii="Arial" w:hAnsi="Arial" w:cs="Arial"/>
              </w:rPr>
              <w:t>.3</w:t>
            </w:r>
            <w:ins w:id="74"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26A11AF" w14:textId="02573955" w:rsidR="00417F6E" w:rsidRDefault="00417F6E" w:rsidP="00417F6E">
            <w:pPr>
              <w:rPr>
                <w:rFonts w:ascii="Arial" w:hAnsi="Arial" w:cs="Arial"/>
              </w:rPr>
            </w:pPr>
            <w:r>
              <w:rPr>
                <w:rFonts w:ascii="Arial" w:hAnsi="Arial" w:cs="Arial"/>
              </w:rPr>
              <w:t>Sitzung nach Anhang B</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A35522B" w14:textId="279DDE26" w:rsidR="00417F6E" w:rsidRPr="00A236A8" w:rsidRDefault="00417F6E" w:rsidP="00417F6E">
            <w:pPr>
              <w:rPr>
                <w:rFonts w:ascii="Arial" w:hAnsi="Arial" w:cs="Arial"/>
              </w:rPr>
            </w:pPr>
            <w:r>
              <w:rPr>
                <w:rFonts w:ascii="Arial" w:hAnsi="Arial" w:cs="Arial"/>
              </w:rPr>
              <w:t>Boolean</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1A9E3588" w14:textId="01918F51" w:rsidR="00417F6E" w:rsidRDefault="00417F6E" w:rsidP="00417F6E">
            <w:pPr>
              <w:rPr>
                <w:rFonts w:ascii="Arial" w:hAnsi="Arial" w:cs="Arial"/>
              </w:rPr>
            </w:pPr>
            <w:proofErr w:type="spellStart"/>
            <w:r>
              <w:rPr>
                <w:rFonts w:ascii="Arial" w:hAnsi="Arial" w:cs="Arial"/>
              </w:rPr>
              <w:t>Flag</w:t>
            </w:r>
            <w:proofErr w:type="spellEnd"/>
            <w:r>
              <w:rPr>
                <w:rFonts w:ascii="Arial" w:hAnsi="Arial" w:cs="Arial"/>
              </w:rPr>
              <w:t xml:space="preserve"> für «echte» Sitzung nach Anhang B</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2786A30" w14:textId="128BF611" w:rsidR="00417F6E" w:rsidRPr="00B81A20" w:rsidRDefault="00417F6E" w:rsidP="00417F6E">
            <w:pPr>
              <w:rPr>
                <w:rFonts w:ascii="Arial" w:hAnsi="Arial" w:cs="Arial"/>
              </w:rPr>
            </w:pPr>
            <w:r w:rsidRPr="00A236A8">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08E8DBA" w14:textId="50777DC0" w:rsidR="00417F6E" w:rsidRDefault="00417F6E" w:rsidP="00417F6E">
            <w:pPr>
              <w:rPr>
                <w:rFonts w:ascii="Arial" w:hAnsi="Arial" w:cs="Arial"/>
              </w:rPr>
            </w:pPr>
            <w:proofErr w:type="spellStart"/>
            <w:r w:rsidRPr="00BD370B">
              <w:rPr>
                <w:rFonts w:ascii="Arial" w:hAnsi="Arial" w:cs="Arial"/>
              </w:rPr>
              <w:t>TrueSessionSectionB</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7DFEDB1" w14:textId="77777777" w:rsidR="00417F6E" w:rsidRPr="00A236A8" w:rsidRDefault="00417F6E" w:rsidP="00417F6E">
            <w:pPr>
              <w:rPr>
                <w:rFonts w:ascii="Arial" w:hAnsi="Arial" w:cs="Arial"/>
              </w:rPr>
            </w:pPr>
          </w:p>
        </w:tc>
      </w:tr>
      <w:tr w:rsidR="00417F6E" w:rsidRPr="00A236A8" w14:paraId="2F1892DA"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B6F8EF" w14:textId="0E389B5D" w:rsidR="00417F6E" w:rsidRPr="00A236A8" w:rsidRDefault="00417F6E" w:rsidP="00417F6E">
            <w:pPr>
              <w:rPr>
                <w:rFonts w:ascii="Arial" w:hAnsi="Arial" w:cs="Arial"/>
              </w:rPr>
            </w:pPr>
            <w:r>
              <w:rPr>
                <w:rFonts w:ascii="Arial" w:hAnsi="Arial" w:cs="Arial"/>
              </w:rPr>
              <w:t>3.1</w:t>
            </w:r>
            <w:ins w:id="75" w:author="Oliver Egger" w:date="2025-03-18T22:39:00Z">
              <w:r w:rsidR="006A2EA3">
                <w:rPr>
                  <w:rFonts w:ascii="Arial" w:hAnsi="Arial" w:cs="Arial"/>
                </w:rPr>
                <w:t>9</w:t>
              </w:r>
            </w:ins>
            <w:ins w:id="76" w:author="Oliver Egger" w:date="2025-03-19T13:08:00Z">
              <w:r w:rsidR="008A0798">
                <w:rPr>
                  <w:rFonts w:ascii="Arial" w:hAnsi="Arial" w:cs="Arial"/>
                </w:rPr>
                <w:t xml:space="preserve"> (*)</w:t>
              </w:r>
            </w:ins>
            <w:del w:id="77" w:author="Oliver Egger" w:date="2025-03-18T22:30:00Z">
              <w:r w:rsidDel="00417F6E">
                <w:rPr>
                  <w:rFonts w:ascii="Arial" w:hAnsi="Arial" w:cs="Arial"/>
                </w:rPr>
                <w:delText>7</w:delText>
              </w:r>
            </w:del>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78D612" w14:textId="03DE80FD" w:rsidR="00417F6E" w:rsidRPr="00A236A8" w:rsidRDefault="00417F6E" w:rsidP="00417F6E">
            <w:pPr>
              <w:rPr>
                <w:rFonts w:ascii="Arial" w:hAnsi="Arial" w:cs="Arial"/>
              </w:rPr>
            </w:pPr>
            <w:r w:rsidRPr="00B81A20">
              <w:rPr>
                <w:rFonts w:ascii="Arial" w:hAnsi="Arial" w:cs="Arial"/>
              </w:rPr>
              <w:t>Diagnose</w:t>
            </w:r>
            <w:del w:id="78" w:author="Oliver Egger" w:date="2025-03-19T13:09:00Z">
              <w:r w:rsidRPr="00B81A20" w:rsidDel="008A0798">
                <w:rPr>
                  <w:rFonts w:ascii="Arial" w:hAnsi="Arial" w:cs="Arial"/>
                </w:rPr>
                <w:delText>gruppe</w:delText>
              </w:r>
            </w:del>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B943EF" w14:textId="77777777" w:rsidR="00417F6E" w:rsidRPr="00A236A8" w:rsidRDefault="00417F6E" w:rsidP="00417F6E">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700808" w14:textId="77777777" w:rsidR="00417F6E" w:rsidRPr="00A236A8" w:rsidRDefault="00417F6E" w:rsidP="00417F6E">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F0FD71" w14:textId="14F049EA" w:rsidR="00417F6E" w:rsidRPr="00A236A8" w:rsidRDefault="00417F6E" w:rsidP="00417F6E">
            <w:pPr>
              <w:rPr>
                <w:rFonts w:ascii="Arial" w:hAnsi="Arial" w:cs="Arial"/>
              </w:rPr>
            </w:pPr>
            <w:r w:rsidRPr="00B81A20">
              <w:rPr>
                <w:rFonts w:ascii="Arial" w:hAnsi="Arial" w:cs="Arial"/>
              </w:rPr>
              <w:t xml:space="preserve">Optional </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7860E" w14:textId="32FBC192" w:rsidR="00417F6E" w:rsidRPr="00A236A8" w:rsidRDefault="00417F6E" w:rsidP="00417F6E">
            <w:pPr>
              <w:rPr>
                <w:rFonts w:ascii="Arial" w:hAnsi="Arial" w:cs="Arial"/>
              </w:rPr>
            </w:pPr>
            <w:r>
              <w:rPr>
                <w:rFonts w:ascii="Arial" w:hAnsi="Arial" w:cs="Arial"/>
              </w:rPr>
              <w:t>Diagnosis</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EB528" w14:textId="77777777" w:rsidR="00417F6E" w:rsidRPr="00A236A8" w:rsidRDefault="00417F6E" w:rsidP="00417F6E">
            <w:pPr>
              <w:rPr>
                <w:rFonts w:ascii="Arial" w:hAnsi="Arial" w:cs="Arial"/>
              </w:rPr>
            </w:pPr>
          </w:p>
        </w:tc>
      </w:tr>
      <w:tr w:rsidR="00417F6E" w:rsidRPr="00A236A8" w14:paraId="6306977D" w14:textId="77777777" w:rsidTr="003678B0">
        <w:tc>
          <w:tcPr>
            <w:tcW w:w="704" w:type="dxa"/>
            <w:tcBorders>
              <w:top w:val="single" w:sz="4" w:space="0" w:color="auto"/>
              <w:left w:val="single" w:sz="4" w:space="0" w:color="auto"/>
              <w:bottom w:val="single" w:sz="4" w:space="0" w:color="auto"/>
              <w:right w:val="single" w:sz="4" w:space="0" w:color="auto"/>
            </w:tcBorders>
          </w:tcPr>
          <w:p w14:paraId="149441F6" w14:textId="067D110B" w:rsidR="00417F6E" w:rsidRPr="00A236A8" w:rsidRDefault="00417F6E" w:rsidP="00417F6E">
            <w:pPr>
              <w:rPr>
                <w:rFonts w:ascii="Arial" w:hAnsi="Arial" w:cs="Arial"/>
              </w:rPr>
            </w:pPr>
            <w:r>
              <w:rPr>
                <w:rFonts w:ascii="Arial" w:hAnsi="Arial" w:cs="Arial"/>
              </w:rPr>
              <w:t>3.1</w:t>
            </w:r>
            <w:ins w:id="79" w:author="Oliver Egger" w:date="2025-03-18T22:39:00Z">
              <w:r w:rsidR="006A2EA3">
                <w:rPr>
                  <w:rFonts w:ascii="Arial" w:hAnsi="Arial" w:cs="Arial"/>
                </w:rPr>
                <w:t>9</w:t>
              </w:r>
            </w:ins>
            <w:del w:id="80" w:author="Oliver Egger" w:date="2025-03-18T22:30:00Z">
              <w:r w:rsidDel="00417F6E">
                <w:rPr>
                  <w:rFonts w:ascii="Arial" w:hAnsi="Arial" w:cs="Arial"/>
                </w:rPr>
                <w:delText>7</w:delText>
              </w:r>
            </w:del>
            <w:r w:rsidRPr="00B81A20">
              <w:rPr>
                <w:rFonts w:ascii="Arial" w:hAnsi="Arial" w:cs="Arial"/>
              </w:rPr>
              <w:t>.1</w:t>
            </w:r>
            <w:ins w:id="81"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16B34765" w14:textId="000DC680" w:rsidR="00417F6E" w:rsidRPr="00A236A8" w:rsidRDefault="00417F6E" w:rsidP="00417F6E">
            <w:pPr>
              <w:rPr>
                <w:rFonts w:ascii="Arial" w:hAnsi="Arial" w:cs="Arial"/>
              </w:rPr>
            </w:pPr>
            <w:r w:rsidRPr="00B81A20">
              <w:rPr>
                <w:rFonts w:ascii="Arial" w:hAnsi="Arial" w:cs="Arial"/>
              </w:rPr>
              <w:t>Diagnosecode</w:t>
            </w:r>
          </w:p>
        </w:tc>
        <w:tc>
          <w:tcPr>
            <w:tcW w:w="1559" w:type="dxa"/>
            <w:tcBorders>
              <w:top w:val="single" w:sz="4" w:space="0" w:color="auto"/>
              <w:left w:val="single" w:sz="4" w:space="0" w:color="auto"/>
              <w:bottom w:val="single" w:sz="4" w:space="0" w:color="auto"/>
              <w:right w:val="single" w:sz="4" w:space="0" w:color="auto"/>
            </w:tcBorders>
          </w:tcPr>
          <w:p w14:paraId="76C6BD0A" w14:textId="2B84CF27"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414F102F" w14:textId="210BDCEB" w:rsidR="00417F6E" w:rsidRPr="00A236A8" w:rsidRDefault="00417F6E" w:rsidP="00417F6E">
            <w:pPr>
              <w:rPr>
                <w:rFonts w:ascii="Arial" w:hAnsi="Arial" w:cs="Arial"/>
              </w:rPr>
            </w:pPr>
            <w:r w:rsidRPr="00B81A20">
              <w:rPr>
                <w:rFonts w:ascii="Arial" w:hAnsi="Arial" w:cs="Arial"/>
              </w:rPr>
              <w:t xml:space="preserve">Diagnosecode [mind. 2 Zeichen, </w:t>
            </w:r>
            <w:proofErr w:type="spellStart"/>
            <w:r w:rsidRPr="00B81A20">
              <w:rPr>
                <w:rFonts w:ascii="Arial" w:hAnsi="Arial" w:cs="Arial"/>
              </w:rPr>
              <w:t>ICDx</w:t>
            </w:r>
            <w:proofErr w:type="spellEnd"/>
            <w:r w:rsidRPr="00B81A20">
              <w:rPr>
                <w:rFonts w:ascii="Arial" w:hAnsi="Arial" w:cs="Arial"/>
              </w:rPr>
              <w:t xml:space="preserve"> 5 Zeichen - abhängig von vereinbarter Codeversion, Originalschreibweise mit Punkten etc.]</w:t>
            </w:r>
          </w:p>
        </w:tc>
        <w:tc>
          <w:tcPr>
            <w:tcW w:w="1417" w:type="dxa"/>
            <w:tcBorders>
              <w:top w:val="single" w:sz="4" w:space="0" w:color="auto"/>
              <w:left w:val="single" w:sz="4" w:space="0" w:color="auto"/>
              <w:bottom w:val="single" w:sz="4" w:space="0" w:color="auto"/>
              <w:right w:val="single" w:sz="4" w:space="0" w:color="auto"/>
            </w:tcBorders>
          </w:tcPr>
          <w:p w14:paraId="112CB61E" w14:textId="1F000966" w:rsidR="00417F6E" w:rsidRPr="00A236A8" w:rsidRDefault="00417F6E" w:rsidP="00417F6E">
            <w:pPr>
              <w:rPr>
                <w:rFonts w:ascii="Arial" w:hAnsi="Arial" w:cs="Arial"/>
              </w:rPr>
            </w:pPr>
            <w:r w:rsidRPr="00B81A20">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7B53449B" w14:textId="1E2A68A3" w:rsidR="00417F6E" w:rsidRPr="00A236A8" w:rsidRDefault="00417F6E" w:rsidP="00417F6E">
            <w:pPr>
              <w:rPr>
                <w:rFonts w:ascii="Arial" w:hAnsi="Arial" w:cs="Arial"/>
              </w:rPr>
            </w:pPr>
            <w:proofErr w:type="spellStart"/>
            <w:r w:rsidRPr="00B81A20">
              <w:rPr>
                <w:rFonts w:ascii="Arial" w:hAnsi="Arial" w:cs="Arial"/>
              </w:rPr>
              <w:t>Diag</w:t>
            </w:r>
            <w:r>
              <w:rPr>
                <w:rFonts w:ascii="Arial" w:hAnsi="Arial" w:cs="Arial"/>
              </w:rPr>
              <w:t>nosis</w:t>
            </w:r>
            <w:r w:rsidRPr="00B81A20">
              <w:rPr>
                <w:rFonts w:ascii="Arial" w:hAnsi="Arial" w:cs="Arial"/>
              </w:rPr>
              <w:t>Code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447BF8DA" w14:textId="77777777" w:rsidR="00417F6E" w:rsidRPr="00A236A8" w:rsidRDefault="00417F6E" w:rsidP="00417F6E">
            <w:pPr>
              <w:rPr>
                <w:rFonts w:ascii="Arial" w:hAnsi="Arial" w:cs="Arial"/>
              </w:rPr>
            </w:pPr>
          </w:p>
        </w:tc>
      </w:tr>
      <w:tr w:rsidR="00417F6E" w:rsidRPr="00A236A8" w14:paraId="403E9EC7" w14:textId="77777777" w:rsidTr="003678B0">
        <w:tc>
          <w:tcPr>
            <w:tcW w:w="704" w:type="dxa"/>
            <w:tcBorders>
              <w:top w:val="single" w:sz="4" w:space="0" w:color="auto"/>
              <w:left w:val="single" w:sz="4" w:space="0" w:color="auto"/>
              <w:bottom w:val="single" w:sz="4" w:space="0" w:color="auto"/>
              <w:right w:val="single" w:sz="4" w:space="0" w:color="auto"/>
            </w:tcBorders>
          </w:tcPr>
          <w:p w14:paraId="7B3E40A7" w14:textId="088E2315" w:rsidR="00417F6E" w:rsidRPr="00A236A8" w:rsidRDefault="00417F6E" w:rsidP="00417F6E">
            <w:pPr>
              <w:rPr>
                <w:rFonts w:ascii="Arial" w:hAnsi="Arial" w:cs="Arial"/>
              </w:rPr>
            </w:pPr>
            <w:r>
              <w:rPr>
                <w:rFonts w:ascii="Arial" w:hAnsi="Arial" w:cs="Arial"/>
              </w:rPr>
              <w:t>3.1</w:t>
            </w:r>
            <w:ins w:id="82" w:author="Oliver Egger" w:date="2025-03-18T22:39:00Z">
              <w:r w:rsidR="006A2EA3">
                <w:rPr>
                  <w:rFonts w:ascii="Arial" w:hAnsi="Arial" w:cs="Arial"/>
                </w:rPr>
                <w:t>9</w:t>
              </w:r>
            </w:ins>
            <w:del w:id="83" w:author="Oliver Egger" w:date="2025-03-18T22:30:00Z">
              <w:r w:rsidDel="00417F6E">
                <w:rPr>
                  <w:rFonts w:ascii="Arial" w:hAnsi="Arial" w:cs="Arial"/>
                </w:rPr>
                <w:delText>7</w:delText>
              </w:r>
            </w:del>
            <w:r>
              <w:rPr>
                <w:rFonts w:ascii="Arial" w:hAnsi="Arial" w:cs="Arial"/>
              </w:rPr>
              <w:t>.2</w:t>
            </w:r>
            <w:ins w:id="84"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1E432E99" w14:textId="52419941" w:rsidR="00417F6E" w:rsidRPr="00A236A8" w:rsidRDefault="00417F6E" w:rsidP="00417F6E">
            <w:pPr>
              <w:rPr>
                <w:rFonts w:ascii="Arial" w:hAnsi="Arial" w:cs="Arial"/>
              </w:rPr>
            </w:pPr>
            <w:r>
              <w:rPr>
                <w:rFonts w:ascii="Arial" w:hAnsi="Arial" w:cs="Arial"/>
              </w:rPr>
              <w:t>Diagnosesystem</w:t>
            </w:r>
          </w:p>
        </w:tc>
        <w:tc>
          <w:tcPr>
            <w:tcW w:w="1559" w:type="dxa"/>
            <w:tcBorders>
              <w:top w:val="single" w:sz="4" w:space="0" w:color="auto"/>
              <w:left w:val="single" w:sz="4" w:space="0" w:color="auto"/>
              <w:bottom w:val="single" w:sz="4" w:space="0" w:color="auto"/>
              <w:right w:val="single" w:sz="4" w:space="0" w:color="auto"/>
            </w:tcBorders>
          </w:tcPr>
          <w:p w14:paraId="125F54AA" w14:textId="1B1E744D"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6E3FB042" w14:textId="69D4FB2C" w:rsidR="00417F6E" w:rsidRPr="00A236A8" w:rsidRDefault="00417F6E" w:rsidP="00417F6E">
            <w:pPr>
              <w:rPr>
                <w:rFonts w:ascii="Arial" w:hAnsi="Arial" w:cs="Arial"/>
              </w:rPr>
            </w:pPr>
            <w:proofErr w:type="spellStart"/>
            <w:r>
              <w:rPr>
                <w:rFonts w:ascii="Arial" w:hAnsi="Arial" w:cs="Arial"/>
              </w:rPr>
              <w:t>CodeSystem</w:t>
            </w:r>
            <w:proofErr w:type="spellEnd"/>
            <w:r>
              <w:rPr>
                <w:rFonts w:ascii="Arial" w:hAnsi="Arial" w:cs="Arial"/>
              </w:rPr>
              <w:t xml:space="preserve"> der Diagnose </w:t>
            </w:r>
            <w:proofErr w:type="spellStart"/>
            <w:r>
              <w:rPr>
                <w:rFonts w:ascii="Arial" w:hAnsi="Arial" w:cs="Arial"/>
              </w:rPr>
              <w:t>z.B</w:t>
            </w:r>
            <w:proofErr w:type="spellEnd"/>
            <w:r>
              <w:rPr>
                <w:rFonts w:ascii="Arial" w:hAnsi="Arial" w:cs="Arial"/>
              </w:rPr>
              <w:t xml:space="preserve"> ICD, </w:t>
            </w:r>
            <w:proofErr w:type="spellStart"/>
            <w:r>
              <w:rPr>
                <w:rFonts w:ascii="Arial" w:hAnsi="Arial" w:cs="Arial"/>
              </w:rPr>
              <w:t>Tessinercode</w:t>
            </w:r>
            <w:proofErr w:type="spellEnd"/>
          </w:p>
        </w:tc>
        <w:tc>
          <w:tcPr>
            <w:tcW w:w="1417" w:type="dxa"/>
            <w:tcBorders>
              <w:top w:val="single" w:sz="4" w:space="0" w:color="auto"/>
              <w:left w:val="single" w:sz="4" w:space="0" w:color="auto"/>
              <w:bottom w:val="single" w:sz="4" w:space="0" w:color="auto"/>
              <w:right w:val="single" w:sz="4" w:space="0" w:color="auto"/>
            </w:tcBorders>
          </w:tcPr>
          <w:p w14:paraId="1C59BE27" w14:textId="5F755AC8" w:rsidR="00417F6E" w:rsidRPr="00A236A8" w:rsidRDefault="00417F6E" w:rsidP="00417F6E">
            <w:pPr>
              <w:rPr>
                <w:rFonts w:ascii="Arial" w:hAnsi="Arial" w:cs="Arial"/>
              </w:rPr>
            </w:pPr>
            <w:r w:rsidRPr="00B81A20">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39E0A07B" w14:textId="22C1010A" w:rsidR="00417F6E" w:rsidRPr="00A236A8" w:rsidRDefault="00417F6E" w:rsidP="00417F6E">
            <w:pPr>
              <w:rPr>
                <w:rFonts w:ascii="Arial" w:hAnsi="Arial" w:cs="Arial"/>
              </w:rPr>
            </w:pPr>
            <w:proofErr w:type="spellStart"/>
            <w:r>
              <w:rPr>
                <w:rFonts w:ascii="Arial" w:hAnsi="Arial" w:cs="Arial"/>
              </w:rPr>
              <w:t>DiagnosisSystem</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79795F01" w14:textId="77777777" w:rsidR="00417F6E" w:rsidRPr="00A236A8" w:rsidRDefault="00417F6E" w:rsidP="00417F6E">
            <w:pPr>
              <w:rPr>
                <w:rFonts w:ascii="Arial" w:hAnsi="Arial" w:cs="Arial"/>
              </w:rPr>
            </w:pPr>
          </w:p>
        </w:tc>
      </w:tr>
      <w:tr w:rsidR="00417F6E" w:rsidRPr="00A236A8" w14:paraId="5CD183A2" w14:textId="77777777" w:rsidTr="003678B0">
        <w:tc>
          <w:tcPr>
            <w:tcW w:w="704" w:type="dxa"/>
            <w:tcBorders>
              <w:top w:val="single" w:sz="4" w:space="0" w:color="auto"/>
              <w:left w:val="single" w:sz="4" w:space="0" w:color="auto"/>
              <w:bottom w:val="single" w:sz="4" w:space="0" w:color="auto"/>
              <w:right w:val="single" w:sz="4" w:space="0" w:color="auto"/>
            </w:tcBorders>
          </w:tcPr>
          <w:p w14:paraId="4DBD2AA7" w14:textId="2BB03B49" w:rsidR="00417F6E" w:rsidRPr="00A236A8" w:rsidRDefault="00417F6E" w:rsidP="00417F6E">
            <w:pPr>
              <w:rPr>
                <w:rFonts w:ascii="Arial" w:hAnsi="Arial" w:cs="Arial"/>
              </w:rPr>
            </w:pPr>
            <w:r>
              <w:rPr>
                <w:rFonts w:ascii="Arial" w:hAnsi="Arial" w:cs="Arial"/>
              </w:rPr>
              <w:t>3.1</w:t>
            </w:r>
            <w:ins w:id="85" w:author="Oliver Egger" w:date="2025-03-18T22:39:00Z">
              <w:r w:rsidR="006A2EA3">
                <w:rPr>
                  <w:rFonts w:ascii="Arial" w:hAnsi="Arial" w:cs="Arial"/>
                </w:rPr>
                <w:t>9</w:t>
              </w:r>
            </w:ins>
            <w:del w:id="86" w:author="Oliver Egger" w:date="2025-03-18T22:30:00Z">
              <w:r w:rsidDel="00417F6E">
                <w:rPr>
                  <w:rFonts w:ascii="Arial" w:hAnsi="Arial" w:cs="Arial"/>
                </w:rPr>
                <w:delText>7</w:delText>
              </w:r>
            </w:del>
            <w:r>
              <w:rPr>
                <w:rFonts w:ascii="Arial" w:hAnsi="Arial" w:cs="Arial"/>
              </w:rPr>
              <w:t>.3</w:t>
            </w:r>
            <w:ins w:id="87"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6D1A19D0" w14:textId="781AE9AD" w:rsidR="00417F6E" w:rsidRPr="00A236A8" w:rsidRDefault="00417F6E" w:rsidP="00417F6E">
            <w:pPr>
              <w:rPr>
                <w:rFonts w:ascii="Arial" w:hAnsi="Arial" w:cs="Arial"/>
              </w:rPr>
            </w:pPr>
            <w:r>
              <w:rPr>
                <w:rFonts w:ascii="Arial" w:hAnsi="Arial" w:cs="Arial"/>
              </w:rPr>
              <w:t>Version</w:t>
            </w:r>
          </w:p>
        </w:tc>
        <w:tc>
          <w:tcPr>
            <w:tcW w:w="1559" w:type="dxa"/>
            <w:tcBorders>
              <w:top w:val="single" w:sz="4" w:space="0" w:color="auto"/>
              <w:left w:val="single" w:sz="4" w:space="0" w:color="auto"/>
              <w:bottom w:val="single" w:sz="4" w:space="0" w:color="auto"/>
              <w:right w:val="single" w:sz="4" w:space="0" w:color="auto"/>
            </w:tcBorders>
          </w:tcPr>
          <w:p w14:paraId="1D5D35E7" w14:textId="0F6AB90B"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1BE9A3C8" w14:textId="67F623C6" w:rsidR="00417F6E" w:rsidRPr="00A236A8" w:rsidRDefault="00417F6E" w:rsidP="00417F6E">
            <w:pPr>
              <w:rPr>
                <w:rFonts w:ascii="Arial" w:hAnsi="Arial" w:cs="Arial"/>
              </w:rPr>
            </w:pPr>
            <w:r>
              <w:rPr>
                <w:rFonts w:ascii="Arial" w:hAnsi="Arial" w:cs="Arial"/>
              </w:rPr>
              <w:t>Version des Codesystems z.B. ICD-GM 2023</w:t>
            </w:r>
          </w:p>
        </w:tc>
        <w:tc>
          <w:tcPr>
            <w:tcW w:w="1417" w:type="dxa"/>
            <w:tcBorders>
              <w:top w:val="single" w:sz="4" w:space="0" w:color="auto"/>
              <w:left w:val="single" w:sz="4" w:space="0" w:color="auto"/>
              <w:bottom w:val="single" w:sz="4" w:space="0" w:color="auto"/>
              <w:right w:val="single" w:sz="4" w:space="0" w:color="auto"/>
            </w:tcBorders>
          </w:tcPr>
          <w:p w14:paraId="6D3CE05B" w14:textId="3428847F" w:rsidR="00417F6E" w:rsidRPr="00A236A8" w:rsidRDefault="00417F6E" w:rsidP="00417F6E">
            <w:pPr>
              <w:rPr>
                <w:rFonts w:ascii="Arial" w:hAnsi="Arial" w:cs="Arial"/>
              </w:rPr>
            </w:pPr>
            <w:r w:rsidRPr="00B81A20">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537805CF" w14:textId="4B6BF117" w:rsidR="00417F6E" w:rsidRPr="00A236A8" w:rsidRDefault="00417F6E" w:rsidP="00417F6E">
            <w:pPr>
              <w:rPr>
                <w:rFonts w:ascii="Arial" w:hAnsi="Arial" w:cs="Arial"/>
              </w:rPr>
            </w:pPr>
            <w:proofErr w:type="spellStart"/>
            <w:r>
              <w:rPr>
                <w:rFonts w:ascii="Arial" w:hAnsi="Arial" w:cs="Arial"/>
              </w:rPr>
              <w:t>DiagnosisVersion</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3E83AEB1" w14:textId="77777777" w:rsidR="00417F6E" w:rsidRPr="00A236A8" w:rsidRDefault="00417F6E" w:rsidP="00417F6E">
            <w:pPr>
              <w:rPr>
                <w:rFonts w:ascii="Arial" w:hAnsi="Arial" w:cs="Arial"/>
              </w:rPr>
            </w:pPr>
          </w:p>
        </w:tc>
      </w:tr>
      <w:tr w:rsidR="00417F6E" w:rsidRPr="00A236A8" w14:paraId="105F6AF4" w14:textId="77777777" w:rsidTr="003678B0">
        <w:tc>
          <w:tcPr>
            <w:tcW w:w="704" w:type="dxa"/>
            <w:tcBorders>
              <w:top w:val="single" w:sz="4" w:space="0" w:color="auto"/>
              <w:left w:val="single" w:sz="4" w:space="0" w:color="auto"/>
              <w:bottom w:val="single" w:sz="4" w:space="0" w:color="auto"/>
              <w:right w:val="single" w:sz="4" w:space="0" w:color="auto"/>
            </w:tcBorders>
          </w:tcPr>
          <w:p w14:paraId="650E1FB2" w14:textId="1D6F9B98" w:rsidR="00417F6E" w:rsidRDefault="00417F6E" w:rsidP="00417F6E">
            <w:pPr>
              <w:rPr>
                <w:rFonts w:ascii="Arial" w:hAnsi="Arial" w:cs="Arial"/>
              </w:rPr>
            </w:pPr>
            <w:r>
              <w:rPr>
                <w:rFonts w:ascii="Arial" w:hAnsi="Arial" w:cs="Arial"/>
              </w:rPr>
              <w:t>3.1</w:t>
            </w:r>
            <w:ins w:id="88" w:author="Oliver Egger" w:date="2025-03-18T22:39:00Z">
              <w:r w:rsidR="006A2EA3">
                <w:rPr>
                  <w:rFonts w:ascii="Arial" w:hAnsi="Arial" w:cs="Arial"/>
                </w:rPr>
                <w:t>9</w:t>
              </w:r>
            </w:ins>
            <w:del w:id="89" w:author="Oliver Egger" w:date="2025-03-18T22:30:00Z">
              <w:r w:rsidDel="00417F6E">
                <w:rPr>
                  <w:rFonts w:ascii="Arial" w:hAnsi="Arial" w:cs="Arial"/>
                </w:rPr>
                <w:delText>7</w:delText>
              </w:r>
            </w:del>
            <w:r>
              <w:rPr>
                <w:rFonts w:ascii="Arial" w:hAnsi="Arial" w:cs="Arial"/>
              </w:rPr>
              <w:t>.4</w:t>
            </w:r>
            <w:ins w:id="90" w:author="Oliver Egger" w:date="2025-03-19T13:08:00Z">
              <w:r w:rsidR="002E7D43">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69E2E78C" w14:textId="69466156" w:rsidR="00417F6E" w:rsidRDefault="00417F6E" w:rsidP="00417F6E">
            <w:pPr>
              <w:rPr>
                <w:rFonts w:ascii="Arial" w:hAnsi="Arial" w:cs="Arial"/>
              </w:rPr>
            </w:pPr>
            <w:r>
              <w:rPr>
                <w:rFonts w:ascii="Arial" w:hAnsi="Arial" w:cs="Arial"/>
              </w:rPr>
              <w:t>Vertraulichkeit</w:t>
            </w:r>
          </w:p>
        </w:tc>
        <w:tc>
          <w:tcPr>
            <w:tcW w:w="1559" w:type="dxa"/>
            <w:tcBorders>
              <w:top w:val="single" w:sz="4" w:space="0" w:color="auto"/>
              <w:left w:val="single" w:sz="4" w:space="0" w:color="auto"/>
              <w:bottom w:val="single" w:sz="4" w:space="0" w:color="auto"/>
              <w:right w:val="single" w:sz="4" w:space="0" w:color="auto"/>
            </w:tcBorders>
          </w:tcPr>
          <w:p w14:paraId="40D9D7AD" w14:textId="13AF7052" w:rsidR="00417F6E" w:rsidRPr="00B81A20" w:rsidRDefault="00417F6E" w:rsidP="00417F6E">
            <w:pPr>
              <w:rPr>
                <w:rFonts w:ascii="Arial" w:hAnsi="Arial" w:cs="Arial"/>
              </w:rPr>
            </w:pPr>
            <w:r>
              <w:rPr>
                <w:rFonts w:ascii="Arial" w:hAnsi="Arial" w:cs="Arial"/>
              </w:rPr>
              <w:t>Boolean</w:t>
            </w:r>
          </w:p>
        </w:tc>
        <w:tc>
          <w:tcPr>
            <w:tcW w:w="3119" w:type="dxa"/>
            <w:tcBorders>
              <w:top w:val="single" w:sz="4" w:space="0" w:color="auto"/>
              <w:left w:val="single" w:sz="4" w:space="0" w:color="auto"/>
              <w:bottom w:val="single" w:sz="4" w:space="0" w:color="auto"/>
              <w:right w:val="single" w:sz="4" w:space="0" w:color="auto"/>
            </w:tcBorders>
          </w:tcPr>
          <w:p w14:paraId="0033DE52" w14:textId="108E8E4B" w:rsidR="00417F6E" w:rsidRDefault="00417F6E" w:rsidP="00417F6E">
            <w:pPr>
              <w:rPr>
                <w:rFonts w:ascii="Arial" w:hAnsi="Arial" w:cs="Arial"/>
              </w:rPr>
            </w:pPr>
            <w:r w:rsidRPr="00B9377F">
              <w:rPr>
                <w:rFonts w:ascii="Arial" w:hAnsi="Arial" w:cs="Arial"/>
              </w:rPr>
              <w:t>Für XML 5.0, gemäss Fo</w:t>
            </w:r>
            <w:r>
              <w:rPr>
                <w:rFonts w:ascii="Arial" w:hAnsi="Arial" w:cs="Arial"/>
              </w:rPr>
              <w:t xml:space="preserve">rum </w:t>
            </w:r>
            <w:r w:rsidRPr="00B9377F">
              <w:rPr>
                <w:rFonts w:ascii="Arial" w:hAnsi="Arial" w:cs="Arial"/>
              </w:rPr>
              <w:t>Da</w:t>
            </w:r>
            <w:r>
              <w:rPr>
                <w:rFonts w:ascii="Arial" w:hAnsi="Arial" w:cs="Arial"/>
              </w:rPr>
              <w:t>tenaust</w:t>
            </w:r>
            <w:ins w:id="91" w:author="Oliver Egger" w:date="2025-03-13T11:29:00Z">
              <w:r>
                <w:rPr>
                  <w:rFonts w:ascii="Arial" w:hAnsi="Arial" w:cs="Arial"/>
                </w:rPr>
                <w:t>au</w:t>
              </w:r>
            </w:ins>
            <w:r>
              <w:rPr>
                <w:rFonts w:ascii="Arial" w:hAnsi="Arial" w:cs="Arial"/>
              </w:rPr>
              <w:t>s</w:t>
            </w:r>
            <w:del w:id="92" w:author="Oliver Egger" w:date="2025-03-13T11:29:00Z">
              <w:r w:rsidDel="00F87595">
                <w:rPr>
                  <w:rFonts w:ascii="Arial" w:hAnsi="Arial" w:cs="Arial"/>
                </w:rPr>
                <w:delText>u</w:delText>
              </w:r>
            </w:del>
            <w:r>
              <w:rPr>
                <w:rFonts w:ascii="Arial" w:hAnsi="Arial" w:cs="Arial"/>
              </w:rPr>
              <w:t>ch</w:t>
            </w:r>
            <w:r w:rsidRPr="00B9377F">
              <w:rPr>
                <w:rFonts w:ascii="Arial" w:hAnsi="Arial" w:cs="Arial"/>
              </w:rPr>
              <w:t xml:space="preserve"> muss das ärztliche Personal über die Vertraulichkeit von Diagnosen entscheiden.</w:t>
            </w:r>
          </w:p>
        </w:tc>
        <w:tc>
          <w:tcPr>
            <w:tcW w:w="1417" w:type="dxa"/>
            <w:tcBorders>
              <w:top w:val="single" w:sz="4" w:space="0" w:color="auto"/>
              <w:left w:val="single" w:sz="4" w:space="0" w:color="auto"/>
              <w:bottom w:val="single" w:sz="4" w:space="0" w:color="auto"/>
              <w:right w:val="single" w:sz="4" w:space="0" w:color="auto"/>
            </w:tcBorders>
          </w:tcPr>
          <w:p w14:paraId="60E4946D" w14:textId="3AC8BC9E" w:rsidR="00417F6E" w:rsidRPr="00B81A20"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3C1F12FC" w14:textId="3628448E" w:rsidR="00417F6E" w:rsidRDefault="00417F6E" w:rsidP="00417F6E">
            <w:pPr>
              <w:rPr>
                <w:rFonts w:ascii="Arial" w:hAnsi="Arial" w:cs="Arial"/>
              </w:rPr>
            </w:pPr>
            <w:proofErr w:type="spellStart"/>
            <w:r w:rsidRPr="00B9377F">
              <w:rPr>
                <w:rFonts w:ascii="Arial" w:hAnsi="Arial" w:cs="Arial"/>
              </w:rPr>
              <w:t>DiagnosisConfide</w:t>
            </w:r>
            <w:r>
              <w:rPr>
                <w:rFonts w:ascii="Arial" w:hAnsi="Arial" w:cs="Arial"/>
              </w:rPr>
              <w:t>n</w:t>
            </w:r>
            <w:r w:rsidRPr="00B9377F">
              <w:rPr>
                <w:rFonts w:ascii="Arial" w:hAnsi="Arial" w:cs="Arial"/>
              </w:rPr>
              <w:t>tial</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0F28194D" w14:textId="77777777" w:rsidR="00417F6E" w:rsidRPr="00A236A8" w:rsidRDefault="00417F6E" w:rsidP="00417F6E">
            <w:pPr>
              <w:rPr>
                <w:rFonts w:ascii="Arial" w:hAnsi="Arial" w:cs="Arial"/>
              </w:rPr>
            </w:pPr>
          </w:p>
        </w:tc>
      </w:tr>
      <w:tr w:rsidR="00417F6E" w:rsidRPr="00A236A8" w14:paraId="40A842AA" w14:textId="77777777" w:rsidTr="003678B0">
        <w:tc>
          <w:tcPr>
            <w:tcW w:w="704" w:type="dxa"/>
            <w:tcBorders>
              <w:top w:val="single" w:sz="4" w:space="0" w:color="auto"/>
              <w:left w:val="single" w:sz="4" w:space="0" w:color="auto"/>
              <w:bottom w:val="single" w:sz="4" w:space="0" w:color="auto"/>
              <w:right w:val="single" w:sz="4" w:space="0" w:color="auto"/>
            </w:tcBorders>
          </w:tcPr>
          <w:p w14:paraId="42375EE4" w14:textId="73E4A44D" w:rsidR="00417F6E" w:rsidRPr="00A236A8" w:rsidRDefault="00417F6E" w:rsidP="00417F6E">
            <w:pPr>
              <w:rPr>
                <w:rFonts w:ascii="Arial" w:hAnsi="Arial" w:cs="Arial"/>
              </w:rPr>
            </w:pPr>
            <w:r>
              <w:rPr>
                <w:rFonts w:ascii="Arial" w:hAnsi="Arial" w:cs="Arial"/>
              </w:rPr>
              <w:t>3.1</w:t>
            </w:r>
            <w:ins w:id="93" w:author="Oliver Egger" w:date="2025-03-18T22:39:00Z">
              <w:r w:rsidR="006A2EA3">
                <w:rPr>
                  <w:rFonts w:ascii="Arial" w:hAnsi="Arial" w:cs="Arial"/>
                </w:rPr>
                <w:t>9</w:t>
              </w:r>
            </w:ins>
            <w:del w:id="94" w:author="Oliver Egger" w:date="2025-03-18T22:30:00Z">
              <w:r w:rsidDel="00417F6E">
                <w:rPr>
                  <w:rFonts w:ascii="Arial" w:hAnsi="Arial" w:cs="Arial"/>
                </w:rPr>
                <w:delText>7</w:delText>
              </w:r>
            </w:del>
            <w:r>
              <w:rPr>
                <w:rFonts w:ascii="Arial" w:hAnsi="Arial" w:cs="Arial"/>
              </w:rPr>
              <w:t>.</w:t>
            </w:r>
            <w:ins w:id="95" w:author="Oliver Egger" w:date="2025-03-18T22:30:00Z">
              <w:r>
                <w:rPr>
                  <w:rFonts w:ascii="Arial" w:hAnsi="Arial" w:cs="Arial"/>
                </w:rPr>
                <w:t>5</w:t>
              </w:r>
            </w:ins>
            <w:ins w:id="96" w:author="Oliver Egger" w:date="2025-03-19T13:08:00Z">
              <w:r w:rsidR="002E7D43">
                <w:rPr>
                  <w:rFonts w:ascii="Arial" w:hAnsi="Arial" w:cs="Arial"/>
                </w:rPr>
                <w:t>(*)</w:t>
              </w:r>
            </w:ins>
            <w:del w:id="97" w:author="Oliver Egger" w:date="2025-03-18T22:30:00Z">
              <w:r w:rsidDel="00417F6E">
                <w:rPr>
                  <w:rFonts w:ascii="Arial" w:hAnsi="Arial" w:cs="Arial"/>
                </w:rPr>
                <w:delText>4</w:delText>
              </w:r>
            </w:del>
          </w:p>
        </w:tc>
        <w:tc>
          <w:tcPr>
            <w:tcW w:w="2268" w:type="dxa"/>
            <w:tcBorders>
              <w:top w:val="single" w:sz="4" w:space="0" w:color="auto"/>
              <w:left w:val="single" w:sz="4" w:space="0" w:color="auto"/>
              <w:bottom w:val="single" w:sz="4" w:space="0" w:color="auto"/>
              <w:right w:val="single" w:sz="4" w:space="0" w:color="auto"/>
            </w:tcBorders>
          </w:tcPr>
          <w:p w14:paraId="61401B01" w14:textId="44A9FCC5" w:rsidR="00417F6E" w:rsidRPr="00A236A8" w:rsidRDefault="00417F6E" w:rsidP="00417F6E">
            <w:pPr>
              <w:rPr>
                <w:rFonts w:ascii="Arial" w:hAnsi="Arial" w:cs="Arial"/>
              </w:rPr>
            </w:pPr>
            <w:r>
              <w:rPr>
                <w:rFonts w:ascii="Arial" w:hAnsi="Arial" w:cs="Arial"/>
              </w:rPr>
              <w:t>Datum der Diagnose</w:t>
            </w:r>
          </w:p>
        </w:tc>
        <w:tc>
          <w:tcPr>
            <w:tcW w:w="1559" w:type="dxa"/>
            <w:tcBorders>
              <w:top w:val="single" w:sz="4" w:space="0" w:color="auto"/>
              <w:left w:val="single" w:sz="4" w:space="0" w:color="auto"/>
              <w:bottom w:val="single" w:sz="4" w:space="0" w:color="auto"/>
              <w:right w:val="single" w:sz="4" w:space="0" w:color="auto"/>
            </w:tcBorders>
          </w:tcPr>
          <w:p w14:paraId="7358EED2" w14:textId="163BE1A8" w:rsidR="00417F6E" w:rsidRPr="00A236A8" w:rsidRDefault="00417F6E" w:rsidP="00417F6E">
            <w:pPr>
              <w:rPr>
                <w:rFonts w:ascii="Arial" w:hAnsi="Arial" w:cs="Arial"/>
              </w:rPr>
            </w:pPr>
            <w:r w:rsidRPr="00B9377F">
              <w:rPr>
                <w:rFonts w:ascii="Arial" w:hAnsi="Arial" w:cs="Arial"/>
              </w:rPr>
              <w:t xml:space="preserve">XML-Format </w:t>
            </w:r>
            <w:proofErr w:type="spellStart"/>
            <w:r w:rsidRPr="00B9377F">
              <w:rPr>
                <w:rFonts w:ascii="Arial" w:hAnsi="Arial" w:cs="Arial"/>
              </w:rPr>
              <w:t>Dateti</w:t>
            </w:r>
            <w:r>
              <w:rPr>
                <w:rFonts w:ascii="Arial" w:hAnsi="Arial" w:cs="Arial"/>
              </w:rPr>
              <w:t>me</w:t>
            </w:r>
            <w:proofErr w:type="spellEnd"/>
          </w:p>
        </w:tc>
        <w:tc>
          <w:tcPr>
            <w:tcW w:w="3119" w:type="dxa"/>
            <w:tcBorders>
              <w:top w:val="single" w:sz="4" w:space="0" w:color="auto"/>
              <w:left w:val="single" w:sz="4" w:space="0" w:color="auto"/>
              <w:bottom w:val="single" w:sz="4" w:space="0" w:color="auto"/>
              <w:right w:val="single" w:sz="4" w:space="0" w:color="auto"/>
            </w:tcBorders>
          </w:tcPr>
          <w:p w14:paraId="35CED8FD" w14:textId="26F67902" w:rsidR="00417F6E" w:rsidRPr="00A236A8" w:rsidRDefault="00417F6E" w:rsidP="00417F6E">
            <w:pPr>
              <w:rPr>
                <w:rFonts w:ascii="Arial" w:hAnsi="Arial" w:cs="Arial"/>
              </w:rPr>
            </w:pPr>
            <w:r>
              <w:rPr>
                <w:rFonts w:ascii="Arial" w:hAnsi="Arial" w:cs="Arial"/>
              </w:rPr>
              <w:t>Datum der Diagnosestellung</w:t>
            </w:r>
          </w:p>
        </w:tc>
        <w:tc>
          <w:tcPr>
            <w:tcW w:w="1417" w:type="dxa"/>
            <w:tcBorders>
              <w:top w:val="single" w:sz="4" w:space="0" w:color="auto"/>
              <w:left w:val="single" w:sz="4" w:space="0" w:color="auto"/>
              <w:bottom w:val="single" w:sz="4" w:space="0" w:color="auto"/>
              <w:right w:val="single" w:sz="4" w:space="0" w:color="auto"/>
            </w:tcBorders>
          </w:tcPr>
          <w:p w14:paraId="5B672E8F" w14:textId="0C1B977B" w:rsidR="00417F6E" w:rsidRPr="00A236A8"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20721D2F" w14:textId="3D3176B5" w:rsidR="00417F6E" w:rsidRPr="00A236A8" w:rsidRDefault="00417F6E" w:rsidP="00417F6E">
            <w:pPr>
              <w:rPr>
                <w:rFonts w:ascii="Arial" w:hAnsi="Arial" w:cs="Arial"/>
              </w:rPr>
            </w:pPr>
            <w:proofErr w:type="spellStart"/>
            <w:r w:rsidRPr="00586EBA">
              <w:rPr>
                <w:rFonts w:ascii="Arial" w:hAnsi="Arial" w:cs="Arial"/>
              </w:rPr>
              <w:t>OnSetDateTime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54D669DE" w14:textId="77777777" w:rsidR="00417F6E" w:rsidRPr="00A236A8" w:rsidRDefault="00417F6E" w:rsidP="00417F6E">
            <w:pPr>
              <w:rPr>
                <w:rFonts w:ascii="Arial" w:hAnsi="Arial" w:cs="Arial"/>
              </w:rPr>
            </w:pPr>
          </w:p>
        </w:tc>
      </w:tr>
      <w:tr w:rsidR="00417F6E" w:rsidRPr="00A236A8" w14:paraId="175B744A" w14:textId="77777777" w:rsidTr="003678B0">
        <w:tc>
          <w:tcPr>
            <w:tcW w:w="704" w:type="dxa"/>
            <w:tcBorders>
              <w:top w:val="single" w:sz="4" w:space="0" w:color="auto"/>
              <w:left w:val="single" w:sz="4" w:space="0" w:color="auto"/>
              <w:bottom w:val="single" w:sz="4" w:space="0" w:color="auto"/>
              <w:right w:val="single" w:sz="4" w:space="0" w:color="auto"/>
            </w:tcBorders>
          </w:tcPr>
          <w:p w14:paraId="55E67FE6" w14:textId="0A98B849" w:rsidR="00417F6E" w:rsidRDefault="00417F6E" w:rsidP="00417F6E">
            <w:pPr>
              <w:rPr>
                <w:rFonts w:ascii="Arial" w:hAnsi="Arial" w:cs="Arial"/>
              </w:rPr>
            </w:pPr>
            <w:r>
              <w:rPr>
                <w:rFonts w:ascii="Arial" w:hAnsi="Arial" w:cs="Arial"/>
              </w:rPr>
              <w:t>3.1</w:t>
            </w:r>
            <w:ins w:id="98" w:author="Oliver Egger" w:date="2025-03-18T22:39:00Z">
              <w:r w:rsidR="006A2EA3">
                <w:rPr>
                  <w:rFonts w:ascii="Arial" w:hAnsi="Arial" w:cs="Arial"/>
                </w:rPr>
                <w:t>9</w:t>
              </w:r>
            </w:ins>
            <w:del w:id="99" w:author="Oliver Egger" w:date="2025-03-18T22:30:00Z">
              <w:r w:rsidDel="00417F6E">
                <w:rPr>
                  <w:rFonts w:ascii="Arial" w:hAnsi="Arial" w:cs="Arial"/>
                </w:rPr>
                <w:delText>7</w:delText>
              </w:r>
            </w:del>
            <w:r>
              <w:rPr>
                <w:rFonts w:ascii="Arial" w:hAnsi="Arial" w:cs="Arial"/>
              </w:rPr>
              <w:t>.</w:t>
            </w:r>
            <w:ins w:id="100" w:author="Oliver Egger" w:date="2025-03-18T22:30:00Z">
              <w:r>
                <w:rPr>
                  <w:rFonts w:ascii="Arial" w:hAnsi="Arial" w:cs="Arial"/>
                </w:rPr>
                <w:t>6</w:t>
              </w:r>
            </w:ins>
            <w:ins w:id="101" w:author="Oliver Egger" w:date="2025-03-19T13:08:00Z">
              <w:r w:rsidR="002E7D43">
                <w:rPr>
                  <w:rFonts w:ascii="Arial" w:hAnsi="Arial" w:cs="Arial"/>
                </w:rPr>
                <w:t>(*)</w:t>
              </w:r>
            </w:ins>
            <w:del w:id="102" w:author="Oliver Egger" w:date="2025-03-18T22:30:00Z">
              <w:r w:rsidDel="00417F6E">
                <w:rPr>
                  <w:rFonts w:ascii="Arial" w:hAnsi="Arial" w:cs="Arial"/>
                </w:rPr>
                <w:delText>4</w:delText>
              </w:r>
            </w:del>
          </w:p>
        </w:tc>
        <w:tc>
          <w:tcPr>
            <w:tcW w:w="2268" w:type="dxa"/>
            <w:tcBorders>
              <w:top w:val="single" w:sz="4" w:space="0" w:color="auto"/>
              <w:left w:val="single" w:sz="4" w:space="0" w:color="auto"/>
              <w:bottom w:val="single" w:sz="4" w:space="0" w:color="auto"/>
              <w:right w:val="single" w:sz="4" w:space="0" w:color="auto"/>
            </w:tcBorders>
          </w:tcPr>
          <w:p w14:paraId="06C56EC7" w14:textId="51C113E2" w:rsidR="00417F6E" w:rsidRDefault="00417F6E" w:rsidP="00417F6E">
            <w:pPr>
              <w:rPr>
                <w:rFonts w:ascii="Arial" w:hAnsi="Arial" w:cs="Arial"/>
              </w:rPr>
            </w:pPr>
            <w:proofErr w:type="spellStart"/>
            <w:r>
              <w:rPr>
                <w:rFonts w:ascii="Arial" w:hAnsi="Arial" w:cs="Arial"/>
              </w:rPr>
              <w:t>Seitigkeit</w:t>
            </w:r>
            <w:proofErr w:type="spellEnd"/>
          </w:p>
        </w:tc>
        <w:tc>
          <w:tcPr>
            <w:tcW w:w="1559" w:type="dxa"/>
            <w:tcBorders>
              <w:top w:val="single" w:sz="4" w:space="0" w:color="auto"/>
              <w:left w:val="single" w:sz="4" w:space="0" w:color="auto"/>
              <w:bottom w:val="single" w:sz="4" w:space="0" w:color="auto"/>
              <w:right w:val="single" w:sz="4" w:space="0" w:color="auto"/>
            </w:tcBorders>
          </w:tcPr>
          <w:p w14:paraId="5F378210" w14:textId="38E17801" w:rsidR="00417F6E" w:rsidRPr="00A236A8"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6F857B5F" w14:textId="66F98C00" w:rsidR="00417F6E" w:rsidRPr="00A236A8" w:rsidRDefault="00417F6E" w:rsidP="00417F6E">
            <w:pPr>
              <w:rPr>
                <w:rFonts w:ascii="Arial" w:hAnsi="Arial" w:cs="Arial"/>
              </w:rPr>
            </w:pPr>
            <w:r>
              <w:rPr>
                <w:rFonts w:ascii="Arial" w:hAnsi="Arial" w:cs="Arial"/>
              </w:rPr>
              <w:t xml:space="preserve">Werte = </w:t>
            </w:r>
            <w:proofErr w:type="spellStart"/>
            <w:proofErr w:type="gramStart"/>
            <w:r>
              <w:rPr>
                <w:rFonts w:ascii="Arial" w:hAnsi="Arial" w:cs="Arial"/>
              </w:rPr>
              <w:t>l,r</w:t>
            </w:r>
            <w:proofErr w:type="gramEnd"/>
            <w:r>
              <w:rPr>
                <w:rFonts w:ascii="Arial" w:hAnsi="Arial" w:cs="Arial"/>
              </w:rPr>
              <w:t>,b</w:t>
            </w:r>
            <w:proofErr w:type="spellEnd"/>
          </w:p>
        </w:tc>
        <w:tc>
          <w:tcPr>
            <w:tcW w:w="1417" w:type="dxa"/>
            <w:tcBorders>
              <w:top w:val="single" w:sz="4" w:space="0" w:color="auto"/>
              <w:left w:val="single" w:sz="4" w:space="0" w:color="auto"/>
              <w:bottom w:val="single" w:sz="4" w:space="0" w:color="auto"/>
              <w:right w:val="single" w:sz="4" w:space="0" w:color="auto"/>
            </w:tcBorders>
          </w:tcPr>
          <w:p w14:paraId="6EDAEA5D" w14:textId="4661204A"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5F5DDF8E" w14:textId="4E4E4C43" w:rsidR="00417F6E" w:rsidRPr="00586EBA" w:rsidRDefault="00417F6E" w:rsidP="00417F6E">
            <w:pPr>
              <w:rPr>
                <w:rFonts w:ascii="Arial" w:hAnsi="Arial" w:cs="Arial"/>
              </w:rPr>
            </w:pPr>
            <w:proofErr w:type="spellStart"/>
            <w:r>
              <w:rPr>
                <w:rFonts w:ascii="Arial" w:hAnsi="Arial" w:cs="Arial"/>
              </w:rPr>
              <w:t>Laterality</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2F562879" w14:textId="77777777" w:rsidR="00417F6E" w:rsidRPr="00A236A8" w:rsidRDefault="00417F6E" w:rsidP="00417F6E">
            <w:pPr>
              <w:rPr>
                <w:rFonts w:ascii="Arial" w:hAnsi="Arial" w:cs="Arial"/>
              </w:rPr>
            </w:pPr>
          </w:p>
        </w:tc>
      </w:tr>
      <w:tr w:rsidR="00417F6E" w:rsidRPr="00A236A8" w:rsidDel="00F87595" w14:paraId="748842D2" w14:textId="5FA58AF9" w:rsidTr="003678B0">
        <w:trPr>
          <w:del w:id="103" w:author="Oliver Egger" w:date="2025-03-13T11:30:00Z"/>
        </w:trPr>
        <w:tc>
          <w:tcPr>
            <w:tcW w:w="704" w:type="dxa"/>
            <w:tcBorders>
              <w:top w:val="single" w:sz="4" w:space="0" w:color="auto"/>
              <w:left w:val="single" w:sz="4" w:space="0" w:color="auto"/>
              <w:bottom w:val="single" w:sz="4" w:space="0" w:color="auto"/>
              <w:right w:val="single" w:sz="4" w:space="0" w:color="auto"/>
            </w:tcBorders>
          </w:tcPr>
          <w:p w14:paraId="678FDED5" w14:textId="734F0FD2" w:rsidR="00417F6E" w:rsidDel="00F87595" w:rsidRDefault="00417F6E" w:rsidP="00417F6E">
            <w:pPr>
              <w:rPr>
                <w:del w:id="104" w:author="Oliver Egger" w:date="2025-03-13T11:30:00Z"/>
                <w:rFonts w:ascii="Arial" w:hAnsi="Arial" w:cs="Arial"/>
              </w:rPr>
            </w:pPr>
          </w:p>
        </w:tc>
        <w:tc>
          <w:tcPr>
            <w:tcW w:w="2268" w:type="dxa"/>
            <w:tcBorders>
              <w:top w:val="single" w:sz="4" w:space="0" w:color="auto"/>
              <w:left w:val="single" w:sz="4" w:space="0" w:color="auto"/>
              <w:bottom w:val="single" w:sz="4" w:space="0" w:color="auto"/>
              <w:right w:val="single" w:sz="4" w:space="0" w:color="auto"/>
            </w:tcBorders>
          </w:tcPr>
          <w:p w14:paraId="15648B4A" w14:textId="3B1EDDA1" w:rsidR="00417F6E" w:rsidDel="00F87595" w:rsidRDefault="00417F6E" w:rsidP="00417F6E">
            <w:pPr>
              <w:rPr>
                <w:del w:id="105" w:author="Oliver Egger" w:date="2025-03-13T11:30:00Z"/>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14:paraId="4D405DAA" w14:textId="2A294A5F" w:rsidR="00417F6E" w:rsidRPr="00B81A20" w:rsidDel="00F87595" w:rsidRDefault="00417F6E" w:rsidP="00417F6E">
            <w:pPr>
              <w:rPr>
                <w:del w:id="106" w:author="Oliver Egger" w:date="2025-03-13T11:30:00Z"/>
                <w:rFonts w:ascii="Arial" w:hAnsi="Arial" w:cs="Arial"/>
              </w:rPr>
            </w:pPr>
          </w:p>
        </w:tc>
        <w:tc>
          <w:tcPr>
            <w:tcW w:w="3119" w:type="dxa"/>
            <w:tcBorders>
              <w:top w:val="single" w:sz="4" w:space="0" w:color="auto"/>
              <w:left w:val="single" w:sz="4" w:space="0" w:color="auto"/>
              <w:bottom w:val="single" w:sz="4" w:space="0" w:color="auto"/>
              <w:right w:val="single" w:sz="4" w:space="0" w:color="auto"/>
            </w:tcBorders>
          </w:tcPr>
          <w:p w14:paraId="39561D0C" w14:textId="0D16F309" w:rsidR="00417F6E" w:rsidDel="00F87595" w:rsidRDefault="00417F6E" w:rsidP="00417F6E">
            <w:pPr>
              <w:rPr>
                <w:del w:id="107" w:author="Oliver Egger" w:date="2025-03-13T11:30:00Z"/>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14:paraId="37A52A7B" w14:textId="44764F8D" w:rsidR="00417F6E" w:rsidDel="00F87595" w:rsidRDefault="00417F6E" w:rsidP="00417F6E">
            <w:pPr>
              <w:rPr>
                <w:del w:id="108" w:author="Oliver Egger" w:date="2025-03-13T11:30:00Z"/>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14:paraId="565B7158" w14:textId="09D69F4E" w:rsidR="00417F6E" w:rsidDel="00F87595" w:rsidRDefault="00417F6E" w:rsidP="00417F6E">
            <w:pPr>
              <w:rPr>
                <w:del w:id="109" w:author="Oliver Egger" w:date="2025-03-13T11:30:00Z"/>
                <w:rFonts w:ascii="Arial" w:hAnsi="Arial" w:cs="Arial"/>
              </w:rPr>
            </w:pPr>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0D1833CF" w14:textId="09AA26F7" w:rsidR="00417F6E" w:rsidRPr="00A236A8" w:rsidDel="00F87595" w:rsidRDefault="00417F6E" w:rsidP="00417F6E">
            <w:pPr>
              <w:rPr>
                <w:del w:id="110" w:author="Oliver Egger" w:date="2025-03-13T11:30:00Z"/>
                <w:rFonts w:ascii="Arial" w:hAnsi="Arial" w:cs="Arial"/>
              </w:rPr>
            </w:pPr>
          </w:p>
        </w:tc>
      </w:tr>
      <w:tr w:rsidR="00417F6E" w:rsidRPr="00A236A8" w14:paraId="4D8FB310" w14:textId="77777777" w:rsidTr="003678B0">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F6723D" w14:textId="77777777" w:rsidR="002E7D43" w:rsidRDefault="00417F6E" w:rsidP="002E7D43">
            <w:pPr>
              <w:ind w:left="708" w:hanging="708"/>
              <w:rPr>
                <w:rFonts w:ascii="Arial" w:hAnsi="Arial" w:cs="Arial"/>
              </w:rPr>
            </w:pPr>
            <w:r>
              <w:rPr>
                <w:rFonts w:ascii="Arial" w:hAnsi="Arial" w:cs="Arial"/>
              </w:rPr>
              <w:t>3.</w:t>
            </w:r>
            <w:ins w:id="111" w:author="Oliver Egger" w:date="2025-03-18T22:40:00Z">
              <w:r w:rsidR="006A2EA3">
                <w:rPr>
                  <w:rFonts w:ascii="Arial" w:hAnsi="Arial" w:cs="Arial"/>
                </w:rPr>
                <w:t>20</w:t>
              </w:r>
            </w:ins>
          </w:p>
          <w:p w14:paraId="74B8D833" w14:textId="1ED14EA6" w:rsidR="00417F6E" w:rsidRDefault="002E7D43" w:rsidP="002E7D43">
            <w:pPr>
              <w:ind w:left="708" w:hanging="708"/>
              <w:rPr>
                <w:rFonts w:ascii="Arial" w:hAnsi="Arial" w:cs="Arial"/>
              </w:rPr>
            </w:pPr>
            <w:ins w:id="112" w:author="Oliver Egger" w:date="2025-03-19T13:08:00Z">
              <w:r>
                <w:rPr>
                  <w:rFonts w:ascii="Arial" w:hAnsi="Arial" w:cs="Arial"/>
                </w:rPr>
                <w:t>(*)</w:t>
              </w:r>
            </w:ins>
            <w:r>
              <w:rPr>
                <w:rFonts w:ascii="Arial" w:hAnsi="Arial" w:cs="Arial"/>
              </w:rPr>
              <w:t xml:space="preserve"> </w:t>
            </w:r>
            <w:del w:id="113" w:author="Oliver Egger" w:date="2025-03-18T22:40:00Z">
              <w:r w:rsidR="00417F6E" w:rsidDel="006A2EA3">
                <w:rPr>
                  <w:rFonts w:ascii="Arial" w:hAnsi="Arial" w:cs="Arial"/>
                </w:rPr>
                <w:delText>1</w:delText>
              </w:r>
            </w:del>
            <w:del w:id="114" w:author="Oliver Egger" w:date="2025-03-18T22:30:00Z">
              <w:r w:rsidR="00417F6E" w:rsidDel="00417F6E">
                <w:rPr>
                  <w:rFonts w:ascii="Arial" w:hAnsi="Arial" w:cs="Arial"/>
                </w:rPr>
                <w:delText>8</w:delText>
              </w:r>
            </w:del>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4B1622" w14:textId="63A9363D" w:rsidR="00417F6E" w:rsidRDefault="00417F6E" w:rsidP="00417F6E">
            <w:pPr>
              <w:rPr>
                <w:rFonts w:ascii="Arial" w:hAnsi="Arial" w:cs="Arial"/>
              </w:rPr>
            </w:pPr>
            <w:r>
              <w:rPr>
                <w:rFonts w:ascii="Arial" w:hAnsi="Arial" w:cs="Arial"/>
              </w:rPr>
              <w:t>Leistungszuordnung</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9D0F10" w14:textId="77777777" w:rsidR="00417F6E" w:rsidRPr="00B81A20" w:rsidRDefault="00417F6E" w:rsidP="00417F6E">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7A444" w14:textId="3A4474BC" w:rsidR="00417F6E" w:rsidRDefault="00417F6E" w:rsidP="00417F6E">
            <w:pPr>
              <w:rPr>
                <w:rFonts w:ascii="Arial" w:hAnsi="Arial" w:cs="Arial"/>
              </w:rPr>
            </w:pPr>
            <w:r w:rsidRPr="00602C7E">
              <w:rPr>
                <w:rFonts w:ascii="Arial" w:hAnsi="Arial" w:cs="Arial"/>
              </w:rPr>
              <w:t>Zuord</w:t>
            </w:r>
            <w:ins w:id="115" w:author="Oliver Egger" w:date="2025-03-13T08:59:00Z">
              <w:r>
                <w:rPr>
                  <w:rFonts w:ascii="Arial" w:hAnsi="Arial" w:cs="Arial"/>
                </w:rPr>
                <w:t>n</w:t>
              </w:r>
            </w:ins>
            <w:r w:rsidRPr="00602C7E">
              <w:rPr>
                <w:rFonts w:ascii="Arial" w:hAnsi="Arial" w:cs="Arial"/>
              </w:rPr>
              <w:t xml:space="preserve">ung von Labor-, </w:t>
            </w:r>
            <w:r>
              <w:rPr>
                <w:rFonts w:ascii="Arial" w:hAnsi="Arial" w:cs="Arial"/>
              </w:rPr>
              <w:t>P</w:t>
            </w:r>
            <w:r w:rsidRPr="00602C7E">
              <w:rPr>
                <w:rFonts w:ascii="Arial" w:hAnsi="Arial" w:cs="Arial"/>
              </w:rPr>
              <w:t>athologie- oder Berichtsleistungen gemäss Tarifvertrag Anhang B, Kapitel 4</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459B2B" w14:textId="37087E1A"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5EB1FD" w14:textId="4E30955A" w:rsidR="00417F6E" w:rsidRDefault="00417F6E" w:rsidP="00417F6E">
            <w:pPr>
              <w:rPr>
                <w:rFonts w:ascii="Arial" w:hAnsi="Arial" w:cs="Arial"/>
              </w:rPr>
            </w:pPr>
            <w:proofErr w:type="spellStart"/>
            <w:r w:rsidRPr="00903340">
              <w:rPr>
                <w:rFonts w:ascii="Arial" w:hAnsi="Arial" w:cs="Arial"/>
              </w:rPr>
              <w:t>ServiceAssig</w:t>
            </w:r>
            <w:ins w:id="116" w:author="Oliver Egger" w:date="2025-03-13T13:25:00Z">
              <w:r>
                <w:rPr>
                  <w:rFonts w:ascii="Arial" w:hAnsi="Arial" w:cs="Arial"/>
                </w:rPr>
                <w:t>n</w:t>
              </w:r>
            </w:ins>
            <w:r w:rsidRPr="00903340">
              <w:rPr>
                <w:rFonts w:ascii="Arial" w:hAnsi="Arial" w:cs="Arial"/>
              </w:rPr>
              <w:t>ment</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DF0A01" w14:textId="77777777" w:rsidR="00417F6E" w:rsidRPr="00A236A8" w:rsidRDefault="00417F6E" w:rsidP="00417F6E">
            <w:pPr>
              <w:rPr>
                <w:rFonts w:ascii="Arial" w:hAnsi="Arial" w:cs="Arial"/>
              </w:rPr>
            </w:pPr>
          </w:p>
        </w:tc>
      </w:tr>
      <w:tr w:rsidR="00417F6E" w:rsidRPr="00A236A8" w14:paraId="6AD2EA78" w14:textId="77777777" w:rsidTr="003678B0">
        <w:tc>
          <w:tcPr>
            <w:tcW w:w="704" w:type="dxa"/>
            <w:tcBorders>
              <w:top w:val="single" w:sz="4" w:space="0" w:color="auto"/>
              <w:left w:val="single" w:sz="4" w:space="0" w:color="auto"/>
              <w:bottom w:val="single" w:sz="4" w:space="0" w:color="auto"/>
              <w:right w:val="single" w:sz="4" w:space="0" w:color="auto"/>
            </w:tcBorders>
          </w:tcPr>
          <w:p w14:paraId="51AA7F13" w14:textId="77777777" w:rsidR="00417F6E" w:rsidRDefault="00417F6E" w:rsidP="00417F6E">
            <w:pPr>
              <w:rPr>
                <w:rFonts w:ascii="Arial" w:hAnsi="Arial" w:cs="Arial"/>
              </w:rPr>
            </w:pPr>
            <w:r>
              <w:rPr>
                <w:rFonts w:ascii="Arial" w:hAnsi="Arial" w:cs="Arial"/>
              </w:rPr>
              <w:t>3.</w:t>
            </w:r>
            <w:ins w:id="117" w:author="Oliver Egger" w:date="2025-03-18T22:40:00Z">
              <w:r w:rsidR="006A2EA3">
                <w:rPr>
                  <w:rFonts w:ascii="Arial" w:hAnsi="Arial" w:cs="Arial"/>
                </w:rPr>
                <w:t>20</w:t>
              </w:r>
            </w:ins>
            <w:del w:id="118" w:author="Oliver Egger" w:date="2025-03-18T22:40:00Z">
              <w:r w:rsidDel="006A2EA3">
                <w:rPr>
                  <w:rFonts w:ascii="Arial" w:hAnsi="Arial" w:cs="Arial"/>
                </w:rPr>
                <w:delText>1</w:delText>
              </w:r>
            </w:del>
            <w:del w:id="119" w:author="Oliver Egger" w:date="2025-03-18T22:31:00Z">
              <w:r w:rsidDel="00417F6E">
                <w:rPr>
                  <w:rFonts w:ascii="Arial" w:hAnsi="Arial" w:cs="Arial"/>
                </w:rPr>
                <w:delText>8</w:delText>
              </w:r>
            </w:del>
            <w:r>
              <w:rPr>
                <w:rFonts w:ascii="Arial" w:hAnsi="Arial" w:cs="Arial"/>
              </w:rPr>
              <w:t>.1</w:t>
            </w:r>
          </w:p>
          <w:p w14:paraId="7FF59FA3" w14:textId="30632E8A" w:rsidR="002E7D43" w:rsidRDefault="002E7D43" w:rsidP="00417F6E">
            <w:pPr>
              <w:rPr>
                <w:rFonts w:ascii="Arial" w:hAnsi="Arial" w:cs="Arial"/>
              </w:rPr>
            </w:pPr>
            <w:ins w:id="120" w:author="Oliver Egger" w:date="2025-03-19T13:08:00Z">
              <w:r>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0CFA1F0A" w14:textId="578DFE95" w:rsidR="00417F6E" w:rsidRDefault="00417F6E" w:rsidP="00417F6E">
            <w:pPr>
              <w:rPr>
                <w:rFonts w:ascii="Arial" w:hAnsi="Arial" w:cs="Arial"/>
              </w:rPr>
            </w:pPr>
            <w:r>
              <w:rPr>
                <w:rFonts w:ascii="Arial" w:hAnsi="Arial" w:cs="Arial"/>
              </w:rPr>
              <w:t xml:space="preserve">Auftraggeber </w:t>
            </w:r>
          </w:p>
        </w:tc>
        <w:tc>
          <w:tcPr>
            <w:tcW w:w="1559" w:type="dxa"/>
            <w:tcBorders>
              <w:top w:val="single" w:sz="4" w:space="0" w:color="auto"/>
              <w:left w:val="single" w:sz="4" w:space="0" w:color="auto"/>
              <w:bottom w:val="single" w:sz="4" w:space="0" w:color="auto"/>
              <w:right w:val="single" w:sz="4" w:space="0" w:color="auto"/>
            </w:tcBorders>
          </w:tcPr>
          <w:p w14:paraId="7285689E" w14:textId="4137F388" w:rsidR="00417F6E" w:rsidRPr="00B81A20" w:rsidRDefault="00417F6E" w:rsidP="00417F6E">
            <w:pPr>
              <w:rPr>
                <w:rFonts w:ascii="Arial" w:hAnsi="Arial" w:cs="Arial"/>
              </w:rPr>
            </w:pPr>
            <w:proofErr w:type="spellStart"/>
            <w:r w:rsidRPr="00B81A20">
              <w:rPr>
                <w:rFonts w:ascii="Arial" w:hAnsi="Arial" w:cs="Arial"/>
              </w:rPr>
              <w:t>Alphanum</w:t>
            </w:r>
            <w:proofErr w:type="spellEnd"/>
            <w:r w:rsidRPr="00B81A20">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030B7920" w14:textId="7B7849BB" w:rsidR="00417F6E" w:rsidRPr="0025753D" w:rsidRDefault="00417F6E" w:rsidP="00417F6E">
            <w:pPr>
              <w:rPr>
                <w:rFonts w:ascii="Aptos Narrow" w:hAnsi="Aptos Narrow"/>
                <w:color w:val="000000"/>
                <w:sz w:val="22"/>
                <w:szCs w:val="22"/>
                <w:lang w:eastAsia="de-CH"/>
              </w:rPr>
            </w:pPr>
            <w:r>
              <w:rPr>
                <w:rFonts w:ascii="Aptos Narrow" w:hAnsi="Aptos Narrow"/>
                <w:color w:val="000000"/>
                <w:sz w:val="22"/>
                <w:szCs w:val="22"/>
              </w:rPr>
              <w:t>OE bzw. Fachbereich, die die Laboruntersuchung angeordnet hat.</w:t>
            </w:r>
          </w:p>
        </w:tc>
        <w:tc>
          <w:tcPr>
            <w:tcW w:w="1417" w:type="dxa"/>
            <w:tcBorders>
              <w:top w:val="single" w:sz="4" w:space="0" w:color="auto"/>
              <w:left w:val="single" w:sz="4" w:space="0" w:color="auto"/>
              <w:bottom w:val="single" w:sz="4" w:space="0" w:color="auto"/>
              <w:right w:val="single" w:sz="4" w:space="0" w:color="auto"/>
            </w:tcBorders>
          </w:tcPr>
          <w:p w14:paraId="6A3280B0" w14:textId="5F2FB2AF"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2E7FC565" w14:textId="63123FEF" w:rsidR="00417F6E" w:rsidRDefault="00417F6E" w:rsidP="00417F6E">
            <w:pPr>
              <w:rPr>
                <w:rFonts w:ascii="Arial" w:hAnsi="Arial" w:cs="Arial"/>
              </w:rPr>
            </w:pPr>
            <w:proofErr w:type="spellStart"/>
            <w:r w:rsidRPr="00C72A4D">
              <w:rPr>
                <w:rFonts w:ascii="Arial" w:hAnsi="Arial" w:cs="Arial"/>
              </w:rPr>
              <w:t>OrderingProviderID</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76C47BEB" w14:textId="77777777" w:rsidR="00417F6E" w:rsidRPr="00A236A8" w:rsidRDefault="00417F6E" w:rsidP="00417F6E">
            <w:pPr>
              <w:rPr>
                <w:rFonts w:ascii="Arial" w:hAnsi="Arial" w:cs="Arial"/>
              </w:rPr>
            </w:pPr>
          </w:p>
        </w:tc>
      </w:tr>
      <w:tr w:rsidR="00417F6E" w:rsidRPr="00A236A8" w14:paraId="7AD33B22" w14:textId="77777777" w:rsidTr="003678B0">
        <w:tc>
          <w:tcPr>
            <w:tcW w:w="704" w:type="dxa"/>
            <w:tcBorders>
              <w:top w:val="single" w:sz="4" w:space="0" w:color="auto"/>
              <w:left w:val="single" w:sz="4" w:space="0" w:color="auto"/>
              <w:bottom w:val="single" w:sz="4" w:space="0" w:color="auto"/>
              <w:right w:val="single" w:sz="4" w:space="0" w:color="auto"/>
            </w:tcBorders>
          </w:tcPr>
          <w:p w14:paraId="23258024" w14:textId="77777777" w:rsidR="00417F6E" w:rsidRDefault="00417F6E" w:rsidP="00417F6E">
            <w:pPr>
              <w:rPr>
                <w:rFonts w:ascii="Arial" w:hAnsi="Arial" w:cs="Arial"/>
              </w:rPr>
            </w:pPr>
            <w:r>
              <w:rPr>
                <w:rFonts w:ascii="Arial" w:hAnsi="Arial" w:cs="Arial"/>
              </w:rPr>
              <w:lastRenderedPageBreak/>
              <w:t>3.</w:t>
            </w:r>
            <w:ins w:id="121" w:author="Oliver Egger" w:date="2025-03-18T22:40:00Z">
              <w:r w:rsidR="006A2EA3">
                <w:rPr>
                  <w:rFonts w:ascii="Arial" w:hAnsi="Arial" w:cs="Arial"/>
                </w:rPr>
                <w:t>20</w:t>
              </w:r>
            </w:ins>
            <w:del w:id="122" w:author="Oliver Egger" w:date="2025-03-18T22:40:00Z">
              <w:r w:rsidDel="006A2EA3">
                <w:rPr>
                  <w:rFonts w:ascii="Arial" w:hAnsi="Arial" w:cs="Arial"/>
                </w:rPr>
                <w:delText>1</w:delText>
              </w:r>
            </w:del>
            <w:del w:id="123" w:author="Oliver Egger" w:date="2025-03-18T22:31:00Z">
              <w:r w:rsidDel="00417F6E">
                <w:rPr>
                  <w:rFonts w:ascii="Arial" w:hAnsi="Arial" w:cs="Arial"/>
                </w:rPr>
                <w:delText>8</w:delText>
              </w:r>
            </w:del>
            <w:r>
              <w:rPr>
                <w:rFonts w:ascii="Arial" w:hAnsi="Arial" w:cs="Arial"/>
              </w:rPr>
              <w:t>.2</w:t>
            </w:r>
          </w:p>
          <w:p w14:paraId="3E5AC94F" w14:textId="4755A9D9" w:rsidR="002E7D43" w:rsidRDefault="002E7D43" w:rsidP="00417F6E">
            <w:pPr>
              <w:rPr>
                <w:rFonts w:ascii="Arial" w:hAnsi="Arial" w:cs="Arial"/>
              </w:rPr>
            </w:pPr>
            <w:ins w:id="124" w:author="Oliver Egger" w:date="2025-03-19T13:08:00Z">
              <w:r>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3BE9B7C9" w14:textId="5AAC7DDC" w:rsidR="00417F6E" w:rsidRDefault="00417F6E" w:rsidP="00417F6E">
            <w:pPr>
              <w:rPr>
                <w:rFonts w:ascii="Arial" w:hAnsi="Arial" w:cs="Arial"/>
              </w:rPr>
            </w:pPr>
            <w:r>
              <w:rPr>
                <w:rFonts w:ascii="Arial" w:hAnsi="Arial" w:cs="Arial"/>
              </w:rPr>
              <w:t>Datum des Berichts</w:t>
            </w:r>
          </w:p>
        </w:tc>
        <w:tc>
          <w:tcPr>
            <w:tcW w:w="1559" w:type="dxa"/>
            <w:tcBorders>
              <w:top w:val="single" w:sz="4" w:space="0" w:color="auto"/>
              <w:left w:val="single" w:sz="4" w:space="0" w:color="auto"/>
              <w:bottom w:val="single" w:sz="4" w:space="0" w:color="auto"/>
              <w:right w:val="single" w:sz="4" w:space="0" w:color="auto"/>
            </w:tcBorders>
          </w:tcPr>
          <w:p w14:paraId="103C7CEE" w14:textId="3F37E0A6" w:rsidR="00417F6E" w:rsidRPr="00B81A20" w:rsidRDefault="00417F6E" w:rsidP="00417F6E">
            <w:pPr>
              <w:rPr>
                <w:rFonts w:ascii="Arial" w:hAnsi="Arial" w:cs="Arial"/>
              </w:rPr>
            </w:pPr>
            <w:r w:rsidRPr="00A236A8">
              <w:rPr>
                <w:rFonts w:ascii="Arial" w:hAnsi="Arial" w:cs="Arial"/>
              </w:rPr>
              <w:t xml:space="preserve">XML-Format </w:t>
            </w:r>
            <w:proofErr w:type="spellStart"/>
            <w:r w:rsidRPr="00A236A8">
              <w:rPr>
                <w:rFonts w:ascii="Arial" w:hAnsi="Arial" w:cs="Arial"/>
              </w:rPr>
              <w:t>Datetime</w:t>
            </w:r>
            <w:proofErr w:type="spellEnd"/>
          </w:p>
        </w:tc>
        <w:tc>
          <w:tcPr>
            <w:tcW w:w="3119" w:type="dxa"/>
            <w:tcBorders>
              <w:top w:val="single" w:sz="4" w:space="0" w:color="auto"/>
              <w:left w:val="single" w:sz="4" w:space="0" w:color="auto"/>
              <w:bottom w:val="single" w:sz="4" w:space="0" w:color="auto"/>
              <w:right w:val="single" w:sz="4" w:space="0" w:color="auto"/>
            </w:tcBorders>
          </w:tcPr>
          <w:p w14:paraId="7B9160F1" w14:textId="5893E708" w:rsidR="00417F6E" w:rsidRPr="00DC2EC1" w:rsidRDefault="00417F6E" w:rsidP="00417F6E">
            <w:pPr>
              <w:rPr>
                <w:rFonts w:ascii="Aptos Narrow" w:hAnsi="Aptos Narrow"/>
                <w:color w:val="000000"/>
                <w:sz w:val="22"/>
                <w:szCs w:val="22"/>
                <w:lang w:eastAsia="de-CH"/>
              </w:rPr>
            </w:pPr>
            <w:r>
              <w:rPr>
                <w:rFonts w:ascii="Aptos Narrow" w:hAnsi="Aptos Narrow"/>
                <w:color w:val="000000"/>
                <w:sz w:val="22"/>
                <w:szCs w:val="22"/>
              </w:rPr>
              <w:t>Auftragsdatum bzw. bei Folgeauftrag ohne Sitzung Datum der Sitzung der Probeentnahme oder Datum der letzten im Bericht beschriebenen Sitzung.</w:t>
            </w:r>
          </w:p>
        </w:tc>
        <w:tc>
          <w:tcPr>
            <w:tcW w:w="1417" w:type="dxa"/>
            <w:tcBorders>
              <w:top w:val="single" w:sz="4" w:space="0" w:color="auto"/>
              <w:left w:val="single" w:sz="4" w:space="0" w:color="auto"/>
              <w:bottom w:val="single" w:sz="4" w:space="0" w:color="auto"/>
              <w:right w:val="single" w:sz="4" w:space="0" w:color="auto"/>
            </w:tcBorders>
          </w:tcPr>
          <w:p w14:paraId="1340FD62" w14:textId="01CD9264"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3F454795" w14:textId="0B86F000" w:rsidR="00417F6E" w:rsidRDefault="00417F6E" w:rsidP="00417F6E">
            <w:pPr>
              <w:rPr>
                <w:rFonts w:ascii="Arial" w:hAnsi="Arial" w:cs="Arial"/>
              </w:rPr>
            </w:pPr>
            <w:proofErr w:type="spellStart"/>
            <w:r w:rsidRPr="004A4B80">
              <w:rPr>
                <w:rFonts w:ascii="Arial" w:hAnsi="Arial" w:cs="Arial"/>
              </w:rPr>
              <w:t>OrderReportDate</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5FD7F4B2" w14:textId="77777777" w:rsidR="00417F6E" w:rsidRPr="00A236A8" w:rsidRDefault="00417F6E" w:rsidP="00417F6E">
            <w:pPr>
              <w:rPr>
                <w:rFonts w:ascii="Arial" w:hAnsi="Arial" w:cs="Arial"/>
              </w:rPr>
            </w:pPr>
          </w:p>
        </w:tc>
      </w:tr>
      <w:tr w:rsidR="00417F6E" w:rsidRPr="00A236A8" w14:paraId="6877C7AD" w14:textId="77777777" w:rsidTr="003678B0">
        <w:tc>
          <w:tcPr>
            <w:tcW w:w="704" w:type="dxa"/>
            <w:tcBorders>
              <w:top w:val="single" w:sz="4" w:space="0" w:color="auto"/>
              <w:left w:val="single" w:sz="4" w:space="0" w:color="auto"/>
              <w:bottom w:val="single" w:sz="4" w:space="0" w:color="auto"/>
              <w:right w:val="single" w:sz="4" w:space="0" w:color="auto"/>
            </w:tcBorders>
          </w:tcPr>
          <w:p w14:paraId="4B9831B7" w14:textId="77777777" w:rsidR="00417F6E" w:rsidRDefault="00417F6E" w:rsidP="00417F6E">
            <w:pPr>
              <w:rPr>
                <w:rFonts w:ascii="Arial" w:hAnsi="Arial" w:cs="Arial"/>
              </w:rPr>
            </w:pPr>
            <w:r>
              <w:rPr>
                <w:rFonts w:ascii="Arial" w:hAnsi="Arial" w:cs="Arial"/>
              </w:rPr>
              <w:t>3.</w:t>
            </w:r>
            <w:ins w:id="125" w:author="Oliver Egger" w:date="2025-03-18T22:40:00Z">
              <w:r w:rsidR="006A2EA3">
                <w:rPr>
                  <w:rFonts w:ascii="Arial" w:hAnsi="Arial" w:cs="Arial"/>
                </w:rPr>
                <w:t>20</w:t>
              </w:r>
            </w:ins>
            <w:del w:id="126" w:author="Oliver Egger" w:date="2025-03-18T22:40:00Z">
              <w:r w:rsidDel="006A2EA3">
                <w:rPr>
                  <w:rFonts w:ascii="Arial" w:hAnsi="Arial" w:cs="Arial"/>
                </w:rPr>
                <w:delText>1</w:delText>
              </w:r>
            </w:del>
            <w:del w:id="127" w:author="Oliver Egger" w:date="2025-03-18T22:31:00Z">
              <w:r w:rsidDel="00417F6E">
                <w:rPr>
                  <w:rFonts w:ascii="Arial" w:hAnsi="Arial" w:cs="Arial"/>
                </w:rPr>
                <w:delText>8</w:delText>
              </w:r>
            </w:del>
            <w:r>
              <w:rPr>
                <w:rFonts w:ascii="Arial" w:hAnsi="Arial" w:cs="Arial"/>
              </w:rPr>
              <w:t>.3</w:t>
            </w:r>
          </w:p>
          <w:p w14:paraId="5F1D9EAB" w14:textId="1F1EE4F3" w:rsidR="002E7D43" w:rsidRDefault="002E7D43" w:rsidP="00417F6E">
            <w:pPr>
              <w:rPr>
                <w:rFonts w:ascii="Arial" w:hAnsi="Arial" w:cs="Arial"/>
              </w:rPr>
            </w:pPr>
            <w:ins w:id="128" w:author="Oliver Egger" w:date="2025-03-19T13:08:00Z">
              <w:r>
                <w:rPr>
                  <w:rFonts w:ascii="Arial" w:hAnsi="Arial" w:cs="Arial"/>
                </w:rPr>
                <w:t>(*)</w:t>
              </w:r>
            </w:ins>
          </w:p>
        </w:tc>
        <w:tc>
          <w:tcPr>
            <w:tcW w:w="2268" w:type="dxa"/>
            <w:tcBorders>
              <w:top w:val="single" w:sz="4" w:space="0" w:color="auto"/>
              <w:left w:val="single" w:sz="4" w:space="0" w:color="auto"/>
              <w:bottom w:val="single" w:sz="4" w:space="0" w:color="auto"/>
              <w:right w:val="single" w:sz="4" w:space="0" w:color="auto"/>
            </w:tcBorders>
          </w:tcPr>
          <w:p w14:paraId="0E5CFF35" w14:textId="1222396A" w:rsidR="00417F6E" w:rsidRDefault="00417F6E" w:rsidP="00417F6E">
            <w:pPr>
              <w:rPr>
                <w:rFonts w:ascii="Arial" w:hAnsi="Arial" w:cs="Arial"/>
              </w:rPr>
            </w:pPr>
            <w:r>
              <w:rPr>
                <w:rFonts w:ascii="Arial" w:hAnsi="Arial" w:cs="Arial"/>
              </w:rPr>
              <w:t>Folgeauftrag</w:t>
            </w:r>
          </w:p>
        </w:tc>
        <w:tc>
          <w:tcPr>
            <w:tcW w:w="1559" w:type="dxa"/>
            <w:tcBorders>
              <w:top w:val="single" w:sz="4" w:space="0" w:color="auto"/>
              <w:left w:val="single" w:sz="4" w:space="0" w:color="auto"/>
              <w:bottom w:val="single" w:sz="4" w:space="0" w:color="auto"/>
              <w:right w:val="single" w:sz="4" w:space="0" w:color="auto"/>
            </w:tcBorders>
          </w:tcPr>
          <w:p w14:paraId="20B75C1D" w14:textId="5DFA33C2" w:rsidR="00417F6E" w:rsidRPr="00B81A20" w:rsidRDefault="00417F6E" w:rsidP="00417F6E">
            <w:pPr>
              <w:rPr>
                <w:rFonts w:ascii="Arial" w:hAnsi="Arial" w:cs="Arial"/>
              </w:rPr>
            </w:pPr>
            <w:r>
              <w:rPr>
                <w:rFonts w:ascii="Arial" w:hAnsi="Arial" w:cs="Arial"/>
              </w:rPr>
              <w:t>Boolean</w:t>
            </w:r>
          </w:p>
        </w:tc>
        <w:tc>
          <w:tcPr>
            <w:tcW w:w="3119" w:type="dxa"/>
            <w:tcBorders>
              <w:top w:val="single" w:sz="4" w:space="0" w:color="auto"/>
              <w:left w:val="single" w:sz="4" w:space="0" w:color="auto"/>
              <w:bottom w:val="single" w:sz="4" w:space="0" w:color="auto"/>
              <w:right w:val="single" w:sz="4" w:space="0" w:color="auto"/>
            </w:tcBorders>
          </w:tcPr>
          <w:p w14:paraId="35557F6E" w14:textId="35B7E35D" w:rsidR="00417F6E" w:rsidRDefault="00417F6E" w:rsidP="00417F6E">
            <w:pPr>
              <w:rPr>
                <w:rFonts w:ascii="Arial" w:hAnsi="Arial" w:cs="Arial"/>
              </w:rPr>
            </w:pPr>
            <w:proofErr w:type="spellStart"/>
            <w:r>
              <w:rPr>
                <w:rFonts w:ascii="Arial" w:hAnsi="Arial" w:cs="Arial"/>
              </w:rPr>
              <w:t>Flag</w:t>
            </w:r>
            <w:proofErr w:type="spellEnd"/>
            <w:r>
              <w:rPr>
                <w:rFonts w:ascii="Arial" w:hAnsi="Arial" w:cs="Arial"/>
              </w:rPr>
              <w:t xml:space="preserve"> für Anzeige Folgeauftrag</w:t>
            </w:r>
          </w:p>
        </w:tc>
        <w:tc>
          <w:tcPr>
            <w:tcW w:w="1417" w:type="dxa"/>
            <w:tcBorders>
              <w:top w:val="single" w:sz="4" w:space="0" w:color="auto"/>
              <w:left w:val="single" w:sz="4" w:space="0" w:color="auto"/>
              <w:bottom w:val="single" w:sz="4" w:space="0" w:color="auto"/>
              <w:right w:val="single" w:sz="4" w:space="0" w:color="auto"/>
            </w:tcBorders>
          </w:tcPr>
          <w:p w14:paraId="2C066FF6" w14:textId="50E5A314" w:rsidR="00417F6E" w:rsidRDefault="00417F6E" w:rsidP="00417F6E">
            <w:pPr>
              <w:rPr>
                <w:rFonts w:ascii="Arial" w:hAnsi="Arial" w:cs="Arial"/>
              </w:rPr>
            </w:pPr>
            <w:r>
              <w:rPr>
                <w:rFonts w:ascii="Arial" w:hAnsi="Arial" w:cs="Arial"/>
              </w:rPr>
              <w:t>Optional</w:t>
            </w:r>
          </w:p>
        </w:tc>
        <w:tc>
          <w:tcPr>
            <w:tcW w:w="2552" w:type="dxa"/>
            <w:tcBorders>
              <w:top w:val="single" w:sz="4" w:space="0" w:color="auto"/>
              <w:left w:val="single" w:sz="4" w:space="0" w:color="auto"/>
              <w:bottom w:val="single" w:sz="4" w:space="0" w:color="auto"/>
              <w:right w:val="single" w:sz="4" w:space="0" w:color="auto"/>
            </w:tcBorders>
          </w:tcPr>
          <w:p w14:paraId="0E01F169" w14:textId="2FF4C411" w:rsidR="00417F6E" w:rsidRDefault="00417F6E" w:rsidP="00417F6E">
            <w:pPr>
              <w:rPr>
                <w:rFonts w:ascii="Arial" w:hAnsi="Arial" w:cs="Arial"/>
              </w:rPr>
            </w:pPr>
            <w:proofErr w:type="spellStart"/>
            <w:r w:rsidRPr="004A4B80">
              <w:rPr>
                <w:rFonts w:ascii="Arial" w:hAnsi="Arial" w:cs="Arial"/>
              </w:rPr>
              <w:t>FollowUpOrder</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7B96EFBB" w14:textId="77777777" w:rsidR="00417F6E" w:rsidRPr="00A236A8" w:rsidRDefault="00417F6E" w:rsidP="00417F6E">
            <w:pPr>
              <w:rPr>
                <w:rFonts w:ascii="Arial" w:hAnsi="Arial" w:cs="Arial"/>
              </w:rPr>
            </w:pPr>
          </w:p>
        </w:tc>
      </w:tr>
    </w:tbl>
    <w:p w14:paraId="4E0DC666" w14:textId="77777777" w:rsidR="0076240F" w:rsidRPr="00A236A8" w:rsidRDefault="0076240F" w:rsidP="0076240F">
      <w:pPr>
        <w:rPr>
          <w:rFonts w:ascii="Arial" w:hAnsi="Arial" w:cs="Arial"/>
        </w:rPr>
      </w:pP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2268"/>
        <w:gridCol w:w="1559"/>
        <w:gridCol w:w="3119"/>
        <w:gridCol w:w="1417"/>
        <w:gridCol w:w="2552"/>
        <w:gridCol w:w="2268"/>
      </w:tblGrid>
      <w:tr w:rsidR="0025753D" w:rsidRPr="00F06F67" w14:paraId="4AA61D91" w14:textId="77777777" w:rsidTr="0025753D">
        <w:tc>
          <w:tcPr>
            <w:tcW w:w="704" w:type="dxa"/>
            <w:tcBorders>
              <w:top w:val="single" w:sz="4" w:space="0" w:color="auto"/>
              <w:left w:val="single" w:sz="4" w:space="0" w:color="auto"/>
              <w:bottom w:val="single" w:sz="4" w:space="0" w:color="auto"/>
              <w:right w:val="single" w:sz="4" w:space="0" w:color="auto"/>
            </w:tcBorders>
            <w:shd w:val="clear" w:color="auto" w:fill="E6E6E6"/>
          </w:tcPr>
          <w:p w14:paraId="018128A6" w14:textId="6A298BD2" w:rsidR="004C26B9" w:rsidRPr="00A236A8" w:rsidRDefault="004C26B9" w:rsidP="004C26B9">
            <w:pPr>
              <w:rPr>
                <w:rFonts w:ascii="Arial" w:hAnsi="Arial" w:cs="Arial"/>
              </w:rPr>
            </w:pPr>
            <w:r w:rsidRPr="00A236A8">
              <w:rPr>
                <w:rFonts w:ascii="Arial" w:hAnsi="Arial" w:cs="Arial"/>
              </w:rPr>
              <w:t>3.</w:t>
            </w:r>
            <w:del w:id="129" w:author="Oliver Egger" w:date="2025-03-18T22:31:00Z">
              <w:r w:rsidRPr="00A236A8" w:rsidDel="00417F6E">
                <w:rPr>
                  <w:rFonts w:ascii="Arial" w:hAnsi="Arial" w:cs="Arial"/>
                </w:rPr>
                <w:delText>1</w:delText>
              </w:r>
              <w:r w:rsidR="00C943C1" w:rsidDel="00417F6E">
                <w:rPr>
                  <w:rFonts w:ascii="Arial" w:hAnsi="Arial" w:cs="Arial"/>
                </w:rPr>
                <w:delText>9</w:delText>
              </w:r>
            </w:del>
            <w:ins w:id="130" w:author="Oliver Egger" w:date="2025-03-18T22:31:00Z">
              <w:r w:rsidR="00417F6E">
                <w:rPr>
                  <w:rFonts w:ascii="Arial" w:hAnsi="Arial" w:cs="Arial"/>
                </w:rPr>
                <w:t>2</w:t>
              </w:r>
            </w:ins>
            <w:ins w:id="131" w:author="Oliver Egger" w:date="2025-03-18T22:40:00Z">
              <w:r w:rsidR="006A2EA3">
                <w:rPr>
                  <w:rFonts w:ascii="Arial" w:hAnsi="Arial" w:cs="Arial"/>
                </w:rPr>
                <w:t>1</w:t>
              </w:r>
            </w:ins>
          </w:p>
        </w:tc>
        <w:tc>
          <w:tcPr>
            <w:tcW w:w="2268" w:type="dxa"/>
            <w:tcBorders>
              <w:top w:val="single" w:sz="4" w:space="0" w:color="auto"/>
              <w:left w:val="single" w:sz="4" w:space="0" w:color="auto"/>
              <w:bottom w:val="single" w:sz="4" w:space="0" w:color="auto"/>
              <w:right w:val="single" w:sz="4" w:space="0" w:color="auto"/>
            </w:tcBorders>
            <w:shd w:val="clear" w:color="auto" w:fill="E6E6E6"/>
          </w:tcPr>
          <w:p w14:paraId="530129DE" w14:textId="77777777" w:rsidR="004C26B9" w:rsidRPr="00A236A8" w:rsidRDefault="004C26B9" w:rsidP="004C26B9">
            <w:pPr>
              <w:rPr>
                <w:rFonts w:ascii="Arial" w:hAnsi="Arial" w:cs="Arial"/>
              </w:rPr>
            </w:pPr>
            <w:r w:rsidRPr="00A236A8">
              <w:rPr>
                <w:rFonts w:ascii="Arial" w:hAnsi="Arial" w:cs="Arial"/>
              </w:rPr>
              <w:t>PersonV40</w:t>
            </w:r>
          </w:p>
        </w:tc>
        <w:tc>
          <w:tcPr>
            <w:tcW w:w="1559" w:type="dxa"/>
            <w:tcBorders>
              <w:top w:val="single" w:sz="4" w:space="0" w:color="auto"/>
              <w:left w:val="single" w:sz="4" w:space="0" w:color="auto"/>
              <w:bottom w:val="single" w:sz="4" w:space="0" w:color="auto"/>
              <w:right w:val="single" w:sz="4" w:space="0" w:color="auto"/>
            </w:tcBorders>
            <w:shd w:val="clear" w:color="auto" w:fill="E6E6E6"/>
          </w:tcPr>
          <w:p w14:paraId="6EB00103" w14:textId="77777777" w:rsidR="004C26B9" w:rsidRPr="00A236A8" w:rsidRDefault="004C26B9" w:rsidP="004C26B9">
            <w:pPr>
              <w:rPr>
                <w:rFonts w:ascii="Arial" w:hAnsi="Arial" w:cs="Arial"/>
              </w:rPr>
            </w:pPr>
          </w:p>
        </w:tc>
        <w:tc>
          <w:tcPr>
            <w:tcW w:w="3119" w:type="dxa"/>
            <w:tcBorders>
              <w:top w:val="single" w:sz="4" w:space="0" w:color="auto"/>
              <w:left w:val="single" w:sz="4" w:space="0" w:color="auto"/>
              <w:bottom w:val="single" w:sz="4" w:space="0" w:color="auto"/>
              <w:right w:val="single" w:sz="4" w:space="0" w:color="auto"/>
            </w:tcBorders>
            <w:shd w:val="clear" w:color="auto" w:fill="E6E6E6"/>
          </w:tcPr>
          <w:p w14:paraId="7123D3D0" w14:textId="77777777" w:rsidR="004C26B9" w:rsidRPr="00A236A8" w:rsidRDefault="004C26B9" w:rsidP="004C26B9">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shd w:val="clear" w:color="auto" w:fill="E6E6E6"/>
          </w:tcPr>
          <w:p w14:paraId="0681B8FE" w14:textId="77777777" w:rsidR="004C26B9" w:rsidRPr="00A236A8" w:rsidRDefault="004C26B9" w:rsidP="004C26B9">
            <w:pPr>
              <w:rPr>
                <w:rFonts w:ascii="Arial" w:hAnsi="Arial" w:cs="Arial"/>
              </w:rPr>
            </w:pPr>
            <w:r w:rsidRPr="00A236A8">
              <w:rPr>
                <w:rFonts w:ascii="Arial" w:hAnsi="Arial" w:cs="Arial"/>
              </w:rPr>
              <w:t>Optional (</w:t>
            </w:r>
            <w:proofErr w:type="gramStart"/>
            <w:r w:rsidRPr="00A236A8">
              <w:rPr>
                <w:rFonts w:ascii="Arial" w:hAnsi="Arial" w:cs="Arial"/>
              </w:rPr>
              <w:t>0,N</w:t>
            </w:r>
            <w:proofErr w:type="gramEnd"/>
            <w:r w:rsidRPr="00A236A8">
              <w:rPr>
                <w:rFonts w:ascii="Arial" w:hAnsi="Arial" w:cs="Arial"/>
              </w:rPr>
              <w:t>)</w:t>
            </w:r>
          </w:p>
        </w:tc>
        <w:tc>
          <w:tcPr>
            <w:tcW w:w="2552" w:type="dxa"/>
            <w:tcBorders>
              <w:top w:val="single" w:sz="4" w:space="0" w:color="auto"/>
              <w:left w:val="single" w:sz="4" w:space="0" w:color="auto"/>
              <w:bottom w:val="single" w:sz="4" w:space="0" w:color="auto"/>
              <w:right w:val="single" w:sz="4" w:space="0" w:color="auto"/>
            </w:tcBorders>
            <w:shd w:val="clear" w:color="auto" w:fill="E6E6E6"/>
          </w:tcPr>
          <w:p w14:paraId="39A2A770" w14:textId="38BDA22B" w:rsidR="004C26B9" w:rsidRPr="00F06F67" w:rsidRDefault="004C26B9" w:rsidP="004C26B9">
            <w:pPr>
              <w:rPr>
                <w:rFonts w:ascii="Arial" w:hAnsi="Arial" w:cs="Arial"/>
                <w:lang w:val="en-US"/>
              </w:rPr>
            </w:pPr>
            <w:r w:rsidRPr="00F06F67">
              <w:rPr>
                <w:rFonts w:ascii="Arial" w:hAnsi="Arial" w:cs="Arial"/>
                <w:lang w:val="en-US"/>
              </w:rPr>
              <w:t xml:space="preserve">PersonV40 - </w:t>
            </w:r>
            <w:proofErr w:type="spellStart"/>
            <w:r w:rsidRPr="00F06F67">
              <w:rPr>
                <w:rFonts w:ascii="Arial" w:hAnsi="Arial" w:cs="Arial"/>
                <w:lang w:val="en-US"/>
              </w:rPr>
              <w:t>Mit</w:t>
            </w:r>
            <w:proofErr w:type="spellEnd"/>
            <w:r w:rsidRPr="00F06F67">
              <w:rPr>
                <w:rFonts w:ascii="Arial" w:hAnsi="Arial" w:cs="Arial"/>
                <w:lang w:val="en-US"/>
              </w:rPr>
              <w:t xml:space="preserve"> Attribute 3.</w:t>
            </w:r>
            <w:ins w:id="132" w:author="Oliver Egger" w:date="2025-03-18T22:49:00Z">
              <w:r w:rsidR="006A2EA3">
                <w:rPr>
                  <w:rFonts w:ascii="Arial" w:hAnsi="Arial" w:cs="Arial"/>
                  <w:lang w:val="en-US"/>
                </w:rPr>
                <w:t>21</w:t>
              </w:r>
            </w:ins>
            <w:del w:id="133" w:author="Oliver Egger" w:date="2025-03-18T22:49:00Z">
              <w:r w:rsidRPr="00F06F67" w:rsidDel="006A2EA3">
                <w:rPr>
                  <w:rFonts w:ascii="Arial" w:hAnsi="Arial" w:cs="Arial"/>
                  <w:lang w:val="en-US"/>
                </w:rPr>
                <w:delText>1</w:delText>
              </w:r>
              <w:r w:rsidDel="006A2EA3">
                <w:rPr>
                  <w:rFonts w:ascii="Arial" w:hAnsi="Arial" w:cs="Arial"/>
                  <w:lang w:val="en-US"/>
                </w:rPr>
                <w:delText>5</w:delText>
              </w:r>
            </w:del>
            <w:r>
              <w:rPr>
                <w:rFonts w:ascii="Arial" w:hAnsi="Arial" w:cs="Arial"/>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2FFE5240" w14:textId="77777777" w:rsidR="004C26B9" w:rsidRPr="00F06F67" w:rsidRDefault="004C26B9" w:rsidP="004C26B9">
            <w:pPr>
              <w:rPr>
                <w:rFonts w:ascii="Arial" w:hAnsi="Arial" w:cs="Arial"/>
                <w:lang w:val="en-US"/>
              </w:rPr>
            </w:pPr>
            <w:r>
              <w:rPr>
                <w:rFonts w:ascii="Arial" w:hAnsi="Arial" w:cs="Arial"/>
                <w:b/>
              </w:rPr>
              <w:t>Bemerkung Anbieter</w:t>
            </w:r>
          </w:p>
        </w:tc>
      </w:tr>
      <w:tr w:rsidR="004C26B9" w:rsidRPr="00A236A8" w14:paraId="4F86EB80" w14:textId="77777777" w:rsidTr="0025753D">
        <w:tc>
          <w:tcPr>
            <w:tcW w:w="704" w:type="dxa"/>
            <w:tcBorders>
              <w:top w:val="single" w:sz="4" w:space="0" w:color="auto"/>
              <w:left w:val="single" w:sz="4" w:space="0" w:color="auto"/>
              <w:bottom w:val="single" w:sz="4" w:space="0" w:color="auto"/>
              <w:right w:val="single" w:sz="4" w:space="0" w:color="auto"/>
            </w:tcBorders>
          </w:tcPr>
          <w:p w14:paraId="61C925FB" w14:textId="6E5C5127" w:rsidR="004C26B9" w:rsidRPr="00F06F67" w:rsidRDefault="004C26B9" w:rsidP="004C26B9">
            <w:pPr>
              <w:rPr>
                <w:rFonts w:ascii="Arial" w:hAnsi="Arial" w:cs="Arial"/>
                <w:lang w:val="en-US"/>
              </w:rPr>
            </w:pPr>
            <w:r w:rsidRPr="00F06F67">
              <w:rPr>
                <w:rFonts w:ascii="Arial" w:hAnsi="Arial" w:cs="Arial"/>
                <w:lang w:val="en-US"/>
              </w:rPr>
              <w:t>3.</w:t>
            </w:r>
            <w:ins w:id="134" w:author="Oliver Egger" w:date="2025-03-18T22:31:00Z">
              <w:r w:rsidR="00417F6E">
                <w:rPr>
                  <w:rFonts w:ascii="Arial" w:hAnsi="Arial" w:cs="Arial"/>
                  <w:lang w:val="en-US"/>
                </w:rPr>
                <w:t>2</w:t>
              </w:r>
            </w:ins>
            <w:ins w:id="135" w:author="Oliver Egger" w:date="2025-03-18T22:40:00Z">
              <w:r w:rsidR="006A2EA3">
                <w:rPr>
                  <w:rFonts w:ascii="Arial" w:hAnsi="Arial" w:cs="Arial"/>
                  <w:lang w:val="en-US"/>
                </w:rPr>
                <w:t>1</w:t>
              </w:r>
            </w:ins>
            <w:del w:id="136" w:author="Oliver Egger" w:date="2025-03-18T22:31:00Z">
              <w:r w:rsidRPr="00F06F67" w:rsidDel="00417F6E">
                <w:rPr>
                  <w:rFonts w:ascii="Arial" w:hAnsi="Arial" w:cs="Arial"/>
                  <w:lang w:val="en-US"/>
                </w:rPr>
                <w:delText>1</w:delText>
              </w:r>
              <w:r w:rsidR="00C943C1" w:rsidDel="00417F6E">
                <w:rPr>
                  <w:rFonts w:ascii="Arial" w:hAnsi="Arial" w:cs="Arial"/>
                  <w:lang w:val="en-US"/>
                </w:rPr>
                <w:delText>9</w:delText>
              </w:r>
            </w:del>
            <w:r w:rsidRPr="00F06F67">
              <w:rPr>
                <w:rFonts w:ascii="Arial" w:hAnsi="Arial" w:cs="Arial"/>
                <w:lang w:val="en-US"/>
              </w:rPr>
              <w:t>.1</w:t>
            </w:r>
          </w:p>
        </w:tc>
        <w:tc>
          <w:tcPr>
            <w:tcW w:w="2268" w:type="dxa"/>
            <w:tcBorders>
              <w:top w:val="single" w:sz="4" w:space="0" w:color="auto"/>
              <w:left w:val="single" w:sz="4" w:space="0" w:color="auto"/>
              <w:bottom w:val="single" w:sz="4" w:space="0" w:color="auto"/>
              <w:right w:val="single" w:sz="4" w:space="0" w:color="auto"/>
            </w:tcBorders>
          </w:tcPr>
          <w:p w14:paraId="7CC2F402" w14:textId="77777777" w:rsidR="004C26B9" w:rsidRPr="00F06F67" w:rsidRDefault="004C26B9" w:rsidP="004C26B9">
            <w:pPr>
              <w:rPr>
                <w:rFonts w:ascii="Arial" w:hAnsi="Arial" w:cs="Arial"/>
                <w:lang w:val="en-US"/>
              </w:rPr>
            </w:pPr>
            <w:proofErr w:type="spellStart"/>
            <w:r w:rsidRPr="00F06F67">
              <w:rPr>
                <w:rFonts w:ascii="Arial" w:hAnsi="Arial" w:cs="Arial"/>
                <w:lang w:val="en-US"/>
              </w:rPr>
              <w:t>PersonTyp</w:t>
            </w:r>
            <w:proofErr w:type="spellEnd"/>
          </w:p>
        </w:tc>
        <w:tc>
          <w:tcPr>
            <w:tcW w:w="1559" w:type="dxa"/>
            <w:tcBorders>
              <w:top w:val="single" w:sz="4" w:space="0" w:color="auto"/>
              <w:left w:val="single" w:sz="4" w:space="0" w:color="auto"/>
              <w:bottom w:val="single" w:sz="4" w:space="0" w:color="auto"/>
              <w:right w:val="single" w:sz="4" w:space="0" w:color="auto"/>
            </w:tcBorders>
          </w:tcPr>
          <w:p w14:paraId="5E17EB28" w14:textId="77777777" w:rsidR="004C26B9" w:rsidRPr="00F06F67" w:rsidRDefault="004C26B9" w:rsidP="004C26B9">
            <w:pPr>
              <w:rPr>
                <w:rFonts w:ascii="Arial" w:hAnsi="Arial" w:cs="Arial"/>
                <w:lang w:val="en-US"/>
              </w:rPr>
            </w:pPr>
            <w:proofErr w:type="spellStart"/>
            <w:r w:rsidRPr="00F06F67">
              <w:rPr>
                <w:rFonts w:ascii="Arial" w:hAnsi="Arial" w:cs="Arial"/>
                <w:lang w:val="en-US"/>
              </w:rPr>
              <w:t>Alphanum</w:t>
            </w:r>
            <w:proofErr w:type="spellEnd"/>
            <w:r w:rsidRPr="00F06F67">
              <w:rPr>
                <w:rFonts w:ascii="Arial" w:hAnsi="Arial" w:cs="Arial"/>
                <w:lang w:val="en-US"/>
              </w:rPr>
              <w:t>.</w:t>
            </w:r>
          </w:p>
        </w:tc>
        <w:tc>
          <w:tcPr>
            <w:tcW w:w="3119" w:type="dxa"/>
            <w:tcBorders>
              <w:top w:val="single" w:sz="4" w:space="0" w:color="auto"/>
              <w:left w:val="single" w:sz="4" w:space="0" w:color="auto"/>
              <w:bottom w:val="single" w:sz="4" w:space="0" w:color="auto"/>
              <w:right w:val="single" w:sz="4" w:space="0" w:color="auto"/>
            </w:tcBorders>
          </w:tcPr>
          <w:p w14:paraId="56A5563D" w14:textId="77777777" w:rsidR="004C26B9" w:rsidRPr="00F06F67" w:rsidRDefault="004C26B9" w:rsidP="004C26B9">
            <w:pPr>
              <w:rPr>
                <w:rFonts w:ascii="Arial" w:hAnsi="Arial" w:cs="Arial"/>
                <w:lang w:val="en-US"/>
              </w:rPr>
            </w:pPr>
          </w:p>
        </w:tc>
        <w:tc>
          <w:tcPr>
            <w:tcW w:w="1417" w:type="dxa"/>
            <w:tcBorders>
              <w:top w:val="single" w:sz="4" w:space="0" w:color="auto"/>
              <w:left w:val="single" w:sz="4" w:space="0" w:color="auto"/>
              <w:bottom w:val="single" w:sz="4" w:space="0" w:color="auto"/>
              <w:right w:val="single" w:sz="4" w:space="0" w:color="auto"/>
            </w:tcBorders>
          </w:tcPr>
          <w:p w14:paraId="1FEA53E7" w14:textId="77777777" w:rsidR="004C26B9" w:rsidRPr="00F06F67" w:rsidRDefault="004C26B9" w:rsidP="004C26B9">
            <w:pPr>
              <w:rPr>
                <w:rFonts w:ascii="Arial" w:hAnsi="Arial" w:cs="Arial"/>
                <w:lang w:val="en-US"/>
              </w:rPr>
            </w:pPr>
            <w:proofErr w:type="spellStart"/>
            <w:r w:rsidRPr="00F06F67">
              <w:rPr>
                <w:rFonts w:ascii="Arial" w:hAnsi="Arial" w:cs="Arial"/>
                <w:lang w:val="en-US"/>
              </w:rPr>
              <w:t>Obligatorisch</w:t>
            </w:r>
            <w:proofErr w:type="spellEnd"/>
          </w:p>
        </w:tc>
        <w:tc>
          <w:tcPr>
            <w:tcW w:w="2552" w:type="dxa"/>
            <w:tcBorders>
              <w:top w:val="single" w:sz="4" w:space="0" w:color="auto"/>
              <w:left w:val="single" w:sz="4" w:space="0" w:color="auto"/>
              <w:bottom w:val="single" w:sz="4" w:space="0" w:color="auto"/>
              <w:right w:val="single" w:sz="4" w:space="0" w:color="auto"/>
            </w:tcBorders>
          </w:tcPr>
          <w:p w14:paraId="7BA1946A" w14:textId="77777777" w:rsidR="004C26B9" w:rsidRDefault="004C26B9" w:rsidP="004C26B9">
            <w:pPr>
              <w:rPr>
                <w:rFonts w:ascii="Arial" w:hAnsi="Arial" w:cs="Arial"/>
                <w:lang w:val="en-US"/>
              </w:rPr>
            </w:pPr>
            <w:proofErr w:type="spellStart"/>
            <w:r>
              <w:rPr>
                <w:rFonts w:ascii="Arial" w:hAnsi="Arial" w:cs="Arial"/>
                <w:lang w:val="en-US"/>
              </w:rPr>
              <w:t>PersonTyp</w:t>
            </w:r>
            <w:proofErr w:type="spellEnd"/>
            <w:r>
              <w:rPr>
                <w:rFonts w:ascii="Arial" w:hAnsi="Arial" w:cs="Arial"/>
                <w:lang w:val="en-US"/>
              </w:rPr>
              <w:br/>
            </w:r>
          </w:p>
          <w:p w14:paraId="00C79C00" w14:textId="77777777" w:rsidR="004C26B9" w:rsidRPr="00F06F67" w:rsidRDefault="004C26B9" w:rsidP="004C26B9">
            <w:pPr>
              <w:rPr>
                <w:rFonts w:ascii="Arial" w:hAnsi="Arial" w:cs="Arial"/>
                <w:lang w:val="en-US"/>
              </w:rPr>
            </w:pPr>
            <w:proofErr w:type="spellStart"/>
            <w:r w:rsidRPr="00F06F67">
              <w:rPr>
                <w:rFonts w:ascii="Arial" w:hAnsi="Arial" w:cs="Arial"/>
                <w:lang w:val="en-US"/>
              </w:rPr>
              <w:t>Beinhaltet</w:t>
            </w:r>
            <w:proofErr w:type="spellEnd"/>
            <w:r w:rsidRPr="00F06F67">
              <w:rPr>
                <w:rFonts w:ascii="Arial" w:hAnsi="Arial" w:cs="Arial"/>
                <w:lang w:val="en-US"/>
              </w:rPr>
              <w:t xml:space="preserve"> </w:t>
            </w:r>
            <w:proofErr w:type="spellStart"/>
            <w:r w:rsidRPr="00F06F67">
              <w:rPr>
                <w:rFonts w:ascii="Arial" w:hAnsi="Arial" w:cs="Arial"/>
                <w:lang w:val="en-US"/>
              </w:rPr>
              <w:t>folgende</w:t>
            </w:r>
            <w:proofErr w:type="spellEnd"/>
            <w:r w:rsidRPr="00F06F67">
              <w:rPr>
                <w:rFonts w:ascii="Arial" w:hAnsi="Arial" w:cs="Arial"/>
                <w:lang w:val="en-US"/>
              </w:rPr>
              <w:t xml:space="preserve"> </w:t>
            </w:r>
            <w:proofErr w:type="spellStart"/>
            <w:r w:rsidRPr="00F06F67">
              <w:rPr>
                <w:rFonts w:ascii="Arial" w:hAnsi="Arial" w:cs="Arial"/>
                <w:lang w:val="en-US"/>
              </w:rPr>
              <w:t>Typen</w:t>
            </w:r>
            <w:proofErr w:type="spellEnd"/>
            <w:r w:rsidRPr="00F06F67">
              <w:rPr>
                <w:rFonts w:ascii="Arial" w:hAnsi="Arial" w:cs="Arial"/>
                <w:lang w:val="en-US"/>
              </w:rPr>
              <w:t>:</w:t>
            </w:r>
          </w:p>
          <w:tbl>
            <w:tblPr>
              <w:tblW w:w="14426" w:type="dxa"/>
              <w:tblBorders>
                <w:insideV w:val="single" w:sz="4" w:space="0" w:color="auto"/>
              </w:tblBorders>
              <w:tblLayout w:type="fixed"/>
              <w:tblCellMar>
                <w:left w:w="70" w:type="dxa"/>
                <w:right w:w="70" w:type="dxa"/>
              </w:tblCellMar>
              <w:tblLook w:val="0000" w:firstRow="0" w:lastRow="0" w:firstColumn="0" w:lastColumn="0" w:noHBand="0" w:noVBand="0"/>
            </w:tblPr>
            <w:tblGrid>
              <w:gridCol w:w="14426"/>
            </w:tblGrid>
            <w:tr w:rsidR="004C26B9" w:rsidRPr="00F06F67" w14:paraId="2F1FA969" w14:textId="77777777" w:rsidTr="0076240F">
              <w:tc>
                <w:tcPr>
                  <w:tcW w:w="14426" w:type="dxa"/>
                </w:tcPr>
                <w:p w14:paraId="04B85849" w14:textId="77777777" w:rsidR="004C26B9" w:rsidRPr="00F06F67" w:rsidRDefault="004C26B9" w:rsidP="004C26B9">
                  <w:pPr>
                    <w:rPr>
                      <w:rFonts w:ascii="Arial" w:hAnsi="Arial" w:cs="Arial"/>
                      <w:b/>
                      <w:lang w:val="en-US"/>
                    </w:rPr>
                  </w:pPr>
                  <w:proofErr w:type="spellStart"/>
                  <w:r w:rsidRPr="00F06F67">
                    <w:rPr>
                      <w:rFonts w:ascii="Arial" w:hAnsi="Arial" w:cs="Arial"/>
                      <w:b/>
                      <w:lang w:val="en-US"/>
                    </w:rPr>
                    <w:t>ResponsiblePhysician</w:t>
                  </w:r>
                  <w:proofErr w:type="spellEnd"/>
                </w:p>
              </w:tc>
            </w:tr>
            <w:tr w:rsidR="004C26B9" w:rsidRPr="00F06F67" w14:paraId="270763A9" w14:textId="77777777" w:rsidTr="0076240F">
              <w:tc>
                <w:tcPr>
                  <w:tcW w:w="14426" w:type="dxa"/>
                </w:tcPr>
                <w:p w14:paraId="6CB2EBA7" w14:textId="77777777" w:rsidR="004C26B9" w:rsidRPr="00F06F67" w:rsidRDefault="004C26B9" w:rsidP="004C26B9">
                  <w:pPr>
                    <w:rPr>
                      <w:rFonts w:ascii="Arial" w:hAnsi="Arial" w:cs="Arial"/>
                      <w:b/>
                      <w:lang w:val="en-US"/>
                    </w:rPr>
                  </w:pPr>
                  <w:proofErr w:type="spellStart"/>
                  <w:r w:rsidRPr="00F06F67">
                    <w:rPr>
                      <w:rFonts w:ascii="Arial" w:hAnsi="Arial" w:cs="Arial"/>
                      <w:b/>
                      <w:lang w:val="en-US"/>
                    </w:rPr>
                    <w:t>ProvidingPhysician</w:t>
                  </w:r>
                  <w:proofErr w:type="spellEnd"/>
                </w:p>
              </w:tc>
            </w:tr>
            <w:tr w:rsidR="004C26B9" w:rsidRPr="00A236A8" w14:paraId="181E6821" w14:textId="77777777" w:rsidTr="0076240F">
              <w:tc>
                <w:tcPr>
                  <w:tcW w:w="14426" w:type="dxa"/>
                </w:tcPr>
                <w:p w14:paraId="61872189" w14:textId="77777777" w:rsidR="004C26B9" w:rsidRPr="00A236A8" w:rsidRDefault="004C26B9" w:rsidP="004C26B9">
                  <w:pPr>
                    <w:rPr>
                      <w:rFonts w:ascii="Arial" w:hAnsi="Arial" w:cs="Arial"/>
                      <w:b/>
                    </w:rPr>
                  </w:pPr>
                  <w:proofErr w:type="spellStart"/>
                  <w:r w:rsidRPr="00F06F67">
                    <w:rPr>
                      <w:rFonts w:ascii="Arial" w:hAnsi="Arial" w:cs="Arial"/>
                      <w:b/>
                      <w:lang w:val="en-US"/>
                    </w:rPr>
                    <w:t>TreatingPhysi</w:t>
                  </w:r>
                  <w:r w:rsidRPr="00A236A8">
                    <w:rPr>
                      <w:rFonts w:ascii="Arial" w:hAnsi="Arial" w:cs="Arial"/>
                      <w:b/>
                    </w:rPr>
                    <w:t>cian</w:t>
                  </w:r>
                  <w:proofErr w:type="spellEnd"/>
                </w:p>
              </w:tc>
            </w:tr>
            <w:tr w:rsidR="004C26B9" w:rsidRPr="00A236A8" w14:paraId="08D8897A" w14:textId="77777777" w:rsidTr="0076240F">
              <w:tc>
                <w:tcPr>
                  <w:tcW w:w="14426" w:type="dxa"/>
                </w:tcPr>
                <w:p w14:paraId="618D67EB" w14:textId="77777777" w:rsidR="004C26B9" w:rsidRPr="00A236A8" w:rsidRDefault="004C26B9" w:rsidP="004C26B9">
                  <w:pPr>
                    <w:rPr>
                      <w:rFonts w:ascii="Arial" w:hAnsi="Arial" w:cs="Arial"/>
                      <w:b/>
                    </w:rPr>
                  </w:pPr>
                  <w:proofErr w:type="spellStart"/>
                  <w:r w:rsidRPr="00A236A8">
                    <w:rPr>
                      <w:rFonts w:ascii="Arial" w:hAnsi="Arial" w:cs="Arial"/>
                      <w:b/>
                    </w:rPr>
                    <w:t>FeePhysician</w:t>
                  </w:r>
                  <w:proofErr w:type="spellEnd"/>
                </w:p>
              </w:tc>
            </w:tr>
            <w:tr w:rsidR="004C26B9" w:rsidRPr="00A236A8" w14:paraId="147B27EC" w14:textId="77777777" w:rsidTr="0076240F">
              <w:tc>
                <w:tcPr>
                  <w:tcW w:w="14426" w:type="dxa"/>
                </w:tcPr>
                <w:p w14:paraId="761EBE65" w14:textId="77777777" w:rsidR="004C26B9" w:rsidRPr="00A236A8" w:rsidRDefault="004C26B9" w:rsidP="004C26B9">
                  <w:pPr>
                    <w:rPr>
                      <w:rFonts w:ascii="Arial" w:hAnsi="Arial" w:cs="Arial"/>
                      <w:b/>
                    </w:rPr>
                  </w:pPr>
                  <w:r w:rsidRPr="00A236A8">
                    <w:rPr>
                      <w:rFonts w:ascii="Arial" w:hAnsi="Arial" w:cs="Arial"/>
                      <w:b/>
                    </w:rPr>
                    <w:t>AssistingPhysician1</w:t>
                  </w:r>
                </w:p>
              </w:tc>
            </w:tr>
            <w:tr w:rsidR="004C26B9" w:rsidRPr="00A236A8" w14:paraId="3A0618D7" w14:textId="77777777" w:rsidTr="0076240F">
              <w:tc>
                <w:tcPr>
                  <w:tcW w:w="14426" w:type="dxa"/>
                </w:tcPr>
                <w:p w14:paraId="53B74CB2" w14:textId="77777777" w:rsidR="004C26B9" w:rsidRPr="00A236A8" w:rsidRDefault="004C26B9" w:rsidP="004C26B9">
                  <w:pPr>
                    <w:rPr>
                      <w:rFonts w:ascii="Arial" w:hAnsi="Arial" w:cs="Arial"/>
                      <w:b/>
                    </w:rPr>
                  </w:pPr>
                  <w:r w:rsidRPr="00A236A8">
                    <w:rPr>
                      <w:rFonts w:ascii="Arial" w:hAnsi="Arial" w:cs="Arial"/>
                      <w:b/>
                    </w:rPr>
                    <w:t>bis</w:t>
                  </w:r>
                </w:p>
              </w:tc>
            </w:tr>
            <w:tr w:rsidR="004C26B9" w:rsidRPr="00A236A8" w14:paraId="1DE28544" w14:textId="77777777" w:rsidTr="0076240F">
              <w:tc>
                <w:tcPr>
                  <w:tcW w:w="14426" w:type="dxa"/>
                </w:tcPr>
                <w:p w14:paraId="16F3B139" w14:textId="77777777" w:rsidR="004C26B9" w:rsidRPr="00A236A8" w:rsidRDefault="004C26B9" w:rsidP="004C26B9">
                  <w:pPr>
                    <w:rPr>
                      <w:rFonts w:ascii="Arial" w:hAnsi="Arial" w:cs="Arial"/>
                      <w:b/>
                    </w:rPr>
                  </w:pPr>
                  <w:r w:rsidRPr="00A236A8">
                    <w:rPr>
                      <w:rFonts w:ascii="Arial" w:hAnsi="Arial" w:cs="Arial"/>
                      <w:b/>
                    </w:rPr>
                    <w:t>AssistingPhysician9</w:t>
                  </w:r>
                </w:p>
              </w:tc>
            </w:tr>
          </w:tbl>
          <w:p w14:paraId="161F45F7" w14:textId="77777777" w:rsidR="004C26B9" w:rsidRPr="00A236A8" w:rsidRDefault="004C26B9" w:rsidP="004C26B9">
            <w:pPr>
              <w:rPr>
                <w:rFonts w:ascii="Arial" w:hAnsi="Arial" w:cs="Arial"/>
              </w:rPr>
            </w:pPr>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48CBDA6A" w14:textId="77777777" w:rsidR="004C26B9" w:rsidRDefault="004C26B9" w:rsidP="004C26B9">
            <w:pPr>
              <w:rPr>
                <w:rFonts w:ascii="Arial" w:hAnsi="Arial" w:cs="Arial"/>
                <w:lang w:val="en-US"/>
              </w:rPr>
            </w:pPr>
          </w:p>
        </w:tc>
      </w:tr>
      <w:tr w:rsidR="004C26B9" w:rsidRPr="00A236A8" w14:paraId="5474F648" w14:textId="77777777" w:rsidTr="0025753D">
        <w:trPr>
          <w:trHeight w:val="57"/>
        </w:trPr>
        <w:tc>
          <w:tcPr>
            <w:tcW w:w="704" w:type="dxa"/>
            <w:tcBorders>
              <w:top w:val="single" w:sz="4" w:space="0" w:color="auto"/>
              <w:left w:val="single" w:sz="4" w:space="0" w:color="auto"/>
              <w:bottom w:val="single" w:sz="4" w:space="0" w:color="auto"/>
              <w:right w:val="single" w:sz="4" w:space="0" w:color="auto"/>
            </w:tcBorders>
          </w:tcPr>
          <w:p w14:paraId="060562EC" w14:textId="251388EE" w:rsidR="004C26B9" w:rsidRPr="00A236A8" w:rsidRDefault="004C26B9" w:rsidP="004C26B9">
            <w:pPr>
              <w:rPr>
                <w:rFonts w:ascii="Arial" w:hAnsi="Arial" w:cs="Arial"/>
              </w:rPr>
            </w:pPr>
            <w:r w:rsidRPr="00A236A8">
              <w:rPr>
                <w:rFonts w:ascii="Arial" w:hAnsi="Arial" w:cs="Arial"/>
              </w:rPr>
              <w:t>3.</w:t>
            </w:r>
            <w:ins w:id="137" w:author="Oliver Egger" w:date="2025-03-18T22:31:00Z">
              <w:r w:rsidR="00417F6E">
                <w:rPr>
                  <w:rFonts w:ascii="Arial" w:hAnsi="Arial" w:cs="Arial"/>
                </w:rPr>
                <w:t>2</w:t>
              </w:r>
            </w:ins>
            <w:ins w:id="138" w:author="Oliver Egger" w:date="2025-03-18T22:40:00Z">
              <w:r w:rsidR="006A2EA3">
                <w:rPr>
                  <w:rFonts w:ascii="Arial" w:hAnsi="Arial" w:cs="Arial"/>
                </w:rPr>
                <w:t>1</w:t>
              </w:r>
            </w:ins>
            <w:del w:id="139" w:author="Oliver Egger" w:date="2025-03-18T22:31:00Z">
              <w:r w:rsidRPr="00A236A8" w:rsidDel="00417F6E">
                <w:rPr>
                  <w:rFonts w:ascii="Arial" w:hAnsi="Arial" w:cs="Arial"/>
                </w:rPr>
                <w:delText>1</w:delText>
              </w:r>
              <w:r w:rsidR="00C943C1" w:rsidDel="00417F6E">
                <w:rPr>
                  <w:rFonts w:ascii="Arial" w:hAnsi="Arial" w:cs="Arial"/>
                </w:rPr>
                <w:delText>9</w:delText>
              </w:r>
            </w:del>
            <w:r w:rsidRPr="00A236A8">
              <w:rPr>
                <w:rFonts w:ascii="Arial" w:hAnsi="Arial" w:cs="Arial"/>
              </w:rPr>
              <w:t>.2</w:t>
            </w:r>
          </w:p>
        </w:tc>
        <w:tc>
          <w:tcPr>
            <w:tcW w:w="2268" w:type="dxa"/>
            <w:tcBorders>
              <w:top w:val="single" w:sz="4" w:space="0" w:color="auto"/>
              <w:left w:val="single" w:sz="4" w:space="0" w:color="auto"/>
              <w:bottom w:val="single" w:sz="4" w:space="0" w:color="auto"/>
              <w:right w:val="single" w:sz="4" w:space="0" w:color="auto"/>
            </w:tcBorders>
          </w:tcPr>
          <w:p w14:paraId="17B0ADE9" w14:textId="77777777" w:rsidR="004C26B9" w:rsidRPr="00A236A8" w:rsidRDefault="004C26B9" w:rsidP="004C26B9">
            <w:pPr>
              <w:rPr>
                <w:rFonts w:ascii="Arial" w:hAnsi="Arial" w:cs="Arial"/>
              </w:rPr>
            </w:pPr>
            <w:proofErr w:type="spellStart"/>
            <w:r w:rsidRPr="00A236A8">
              <w:rPr>
                <w:rFonts w:ascii="Arial" w:hAnsi="Arial" w:cs="Arial"/>
              </w:rPr>
              <w:t>PersonID</w:t>
            </w:r>
            <w:proofErr w:type="spellEnd"/>
          </w:p>
        </w:tc>
        <w:tc>
          <w:tcPr>
            <w:tcW w:w="1559" w:type="dxa"/>
            <w:tcBorders>
              <w:top w:val="single" w:sz="4" w:space="0" w:color="auto"/>
              <w:left w:val="single" w:sz="4" w:space="0" w:color="auto"/>
              <w:bottom w:val="single" w:sz="4" w:space="0" w:color="auto"/>
              <w:right w:val="single" w:sz="4" w:space="0" w:color="auto"/>
            </w:tcBorders>
          </w:tcPr>
          <w:p w14:paraId="700C83A1" w14:textId="77777777" w:rsidR="004C26B9" w:rsidRPr="00A236A8" w:rsidRDefault="004C26B9" w:rsidP="004C26B9">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3119" w:type="dxa"/>
            <w:tcBorders>
              <w:top w:val="single" w:sz="4" w:space="0" w:color="auto"/>
              <w:left w:val="single" w:sz="4" w:space="0" w:color="auto"/>
              <w:bottom w:val="single" w:sz="4" w:space="0" w:color="auto"/>
              <w:right w:val="single" w:sz="4" w:space="0" w:color="auto"/>
            </w:tcBorders>
          </w:tcPr>
          <w:p w14:paraId="2B22BC56" w14:textId="77777777" w:rsidR="004C26B9" w:rsidRPr="00A236A8" w:rsidRDefault="004C26B9" w:rsidP="004C26B9">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14:paraId="6EA00B07" w14:textId="77777777" w:rsidR="004C26B9" w:rsidRPr="00A236A8" w:rsidRDefault="004C26B9" w:rsidP="004C26B9">
            <w:pPr>
              <w:rPr>
                <w:rFonts w:ascii="Arial" w:hAnsi="Arial" w:cs="Arial"/>
              </w:rPr>
            </w:pPr>
            <w:r w:rsidRPr="00A236A8">
              <w:rPr>
                <w:rFonts w:ascii="Arial" w:hAnsi="Arial" w:cs="Arial"/>
              </w:rPr>
              <w:t>Obligatorisch</w:t>
            </w:r>
          </w:p>
        </w:tc>
        <w:tc>
          <w:tcPr>
            <w:tcW w:w="2552" w:type="dxa"/>
            <w:tcBorders>
              <w:top w:val="single" w:sz="4" w:space="0" w:color="auto"/>
              <w:left w:val="single" w:sz="4" w:space="0" w:color="auto"/>
              <w:bottom w:val="single" w:sz="4" w:space="0" w:color="auto"/>
              <w:right w:val="single" w:sz="4" w:space="0" w:color="auto"/>
            </w:tcBorders>
          </w:tcPr>
          <w:p w14:paraId="0CD3F8F1" w14:textId="77777777" w:rsidR="004C26B9" w:rsidRPr="00A236A8" w:rsidRDefault="004C26B9" w:rsidP="004C26B9">
            <w:pPr>
              <w:rPr>
                <w:rFonts w:ascii="Arial" w:hAnsi="Arial" w:cs="Arial"/>
              </w:rPr>
            </w:pPr>
            <w:proofErr w:type="spellStart"/>
            <w:r>
              <w:rPr>
                <w:rFonts w:ascii="Arial" w:hAnsi="Arial" w:cs="Arial"/>
              </w:rPr>
              <w:t>PersonID</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CDDDF1"/>
          </w:tcPr>
          <w:p w14:paraId="3B01F085" w14:textId="77777777" w:rsidR="004C26B9" w:rsidRDefault="004C26B9" w:rsidP="004C26B9">
            <w:pPr>
              <w:rPr>
                <w:rFonts w:ascii="Arial" w:hAnsi="Arial" w:cs="Arial"/>
              </w:rPr>
            </w:pPr>
          </w:p>
        </w:tc>
      </w:tr>
    </w:tbl>
    <w:p w14:paraId="26190B70" w14:textId="77777777" w:rsidR="0076240F" w:rsidRPr="00A236A8" w:rsidRDefault="0076240F" w:rsidP="0076240F">
      <w:pPr>
        <w:rPr>
          <w:rFonts w:ascii="Arial" w:hAnsi="Arial" w:cs="Arial"/>
        </w:rPr>
      </w:pPr>
    </w:p>
    <w:p w14:paraId="29D89504" w14:textId="77777777" w:rsidR="0076240F" w:rsidRDefault="0076240F" w:rsidP="0076240F">
      <w:r>
        <w:br w:type="page"/>
      </w:r>
    </w:p>
    <w:tbl>
      <w:tblPr>
        <w:tblpPr w:leftFromText="180" w:rightFromText="180" w:vertAnchor="text" w:tblpY="1"/>
        <w:tblOverlap w:val="never"/>
        <w:tblW w:w="16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581"/>
        <w:gridCol w:w="1460"/>
        <w:gridCol w:w="581"/>
        <w:gridCol w:w="780"/>
        <w:gridCol w:w="425"/>
        <w:gridCol w:w="496"/>
        <w:gridCol w:w="1064"/>
        <w:gridCol w:w="3056"/>
        <w:gridCol w:w="1339"/>
        <w:gridCol w:w="353"/>
        <w:gridCol w:w="2135"/>
        <w:gridCol w:w="1056"/>
        <w:gridCol w:w="2669"/>
      </w:tblGrid>
      <w:tr w:rsidR="009E3D1D" w:rsidRPr="00A236A8" w14:paraId="34B3DFE8" w14:textId="77777777" w:rsidTr="001E64F8">
        <w:tc>
          <w:tcPr>
            <w:tcW w:w="1289" w:type="dxa"/>
            <w:gridSpan w:val="2"/>
            <w:tcBorders>
              <w:top w:val="single" w:sz="4" w:space="0" w:color="auto"/>
              <w:left w:val="nil"/>
              <w:bottom w:val="single" w:sz="4" w:space="0" w:color="auto"/>
              <w:right w:val="nil"/>
            </w:tcBorders>
            <w:shd w:val="clear" w:color="auto" w:fill="auto"/>
          </w:tcPr>
          <w:p w14:paraId="74D97F4F" w14:textId="77777777" w:rsidR="004C26B9" w:rsidRPr="00A236A8" w:rsidRDefault="004C26B9" w:rsidP="009E3D1D">
            <w:pPr>
              <w:rPr>
                <w:rFonts w:ascii="Arial" w:hAnsi="Arial" w:cs="Arial"/>
              </w:rPr>
            </w:pPr>
          </w:p>
        </w:tc>
        <w:tc>
          <w:tcPr>
            <w:tcW w:w="2041" w:type="dxa"/>
            <w:gridSpan w:val="2"/>
            <w:tcBorders>
              <w:top w:val="single" w:sz="4" w:space="0" w:color="auto"/>
              <w:left w:val="nil"/>
              <w:bottom w:val="single" w:sz="4" w:space="0" w:color="auto"/>
              <w:right w:val="nil"/>
            </w:tcBorders>
            <w:shd w:val="clear" w:color="auto" w:fill="auto"/>
          </w:tcPr>
          <w:p w14:paraId="56F5F721" w14:textId="77777777" w:rsidR="004C26B9" w:rsidRPr="00A236A8" w:rsidRDefault="004C26B9" w:rsidP="009E3D1D">
            <w:pPr>
              <w:rPr>
                <w:rFonts w:ascii="Arial" w:hAnsi="Arial" w:cs="Arial"/>
              </w:rPr>
            </w:pPr>
          </w:p>
        </w:tc>
        <w:tc>
          <w:tcPr>
            <w:tcW w:w="1701" w:type="dxa"/>
            <w:gridSpan w:val="3"/>
            <w:tcBorders>
              <w:top w:val="single" w:sz="4" w:space="0" w:color="auto"/>
              <w:left w:val="nil"/>
              <w:bottom w:val="single" w:sz="4" w:space="0" w:color="auto"/>
              <w:right w:val="nil"/>
            </w:tcBorders>
            <w:shd w:val="clear" w:color="auto" w:fill="auto"/>
          </w:tcPr>
          <w:p w14:paraId="35168987" w14:textId="77777777" w:rsidR="004C26B9" w:rsidRPr="00A236A8" w:rsidRDefault="004C26B9" w:rsidP="009E3D1D">
            <w:pPr>
              <w:rPr>
                <w:rFonts w:ascii="Arial" w:hAnsi="Arial" w:cs="Arial"/>
              </w:rPr>
            </w:pPr>
          </w:p>
        </w:tc>
        <w:tc>
          <w:tcPr>
            <w:tcW w:w="4120" w:type="dxa"/>
            <w:gridSpan w:val="2"/>
            <w:tcBorders>
              <w:top w:val="single" w:sz="4" w:space="0" w:color="auto"/>
              <w:left w:val="nil"/>
              <w:bottom w:val="single" w:sz="4" w:space="0" w:color="auto"/>
              <w:right w:val="nil"/>
            </w:tcBorders>
            <w:shd w:val="clear" w:color="auto" w:fill="auto"/>
          </w:tcPr>
          <w:p w14:paraId="3CA6C008" w14:textId="77777777" w:rsidR="004C26B9" w:rsidRPr="00A236A8" w:rsidRDefault="004C26B9" w:rsidP="009E3D1D">
            <w:pPr>
              <w:rPr>
                <w:rFonts w:ascii="Arial" w:hAnsi="Arial" w:cs="Arial"/>
              </w:rPr>
            </w:pPr>
          </w:p>
        </w:tc>
        <w:tc>
          <w:tcPr>
            <w:tcW w:w="1692" w:type="dxa"/>
            <w:gridSpan w:val="2"/>
            <w:tcBorders>
              <w:top w:val="single" w:sz="4" w:space="0" w:color="auto"/>
              <w:left w:val="nil"/>
              <w:bottom w:val="single" w:sz="4" w:space="0" w:color="auto"/>
              <w:right w:val="nil"/>
            </w:tcBorders>
            <w:shd w:val="clear" w:color="auto" w:fill="auto"/>
          </w:tcPr>
          <w:p w14:paraId="6421D164" w14:textId="77777777" w:rsidR="004C26B9" w:rsidRPr="00A236A8" w:rsidRDefault="004C26B9" w:rsidP="009E3D1D">
            <w:pPr>
              <w:rPr>
                <w:rFonts w:ascii="Arial" w:hAnsi="Arial" w:cs="Arial"/>
              </w:rPr>
            </w:pPr>
          </w:p>
        </w:tc>
        <w:tc>
          <w:tcPr>
            <w:tcW w:w="2135" w:type="dxa"/>
            <w:tcBorders>
              <w:top w:val="single" w:sz="4" w:space="0" w:color="auto"/>
              <w:left w:val="nil"/>
              <w:bottom w:val="single" w:sz="4" w:space="0" w:color="auto"/>
              <w:right w:val="nil"/>
            </w:tcBorders>
          </w:tcPr>
          <w:p w14:paraId="006AC50B" w14:textId="77777777" w:rsidR="004C26B9" w:rsidRPr="00A236A8" w:rsidRDefault="004C26B9" w:rsidP="009E3D1D">
            <w:pPr>
              <w:rPr>
                <w:rFonts w:ascii="Arial" w:hAnsi="Arial" w:cs="Arial"/>
              </w:rPr>
            </w:pPr>
          </w:p>
        </w:tc>
        <w:tc>
          <w:tcPr>
            <w:tcW w:w="3725" w:type="dxa"/>
            <w:gridSpan w:val="2"/>
            <w:tcBorders>
              <w:top w:val="single" w:sz="4" w:space="0" w:color="auto"/>
              <w:left w:val="nil"/>
              <w:bottom w:val="single" w:sz="4" w:space="0" w:color="auto"/>
              <w:right w:val="nil"/>
            </w:tcBorders>
            <w:shd w:val="clear" w:color="auto" w:fill="auto"/>
          </w:tcPr>
          <w:p w14:paraId="1B15F710" w14:textId="77777777" w:rsidR="004C26B9" w:rsidRPr="00A236A8" w:rsidRDefault="004C26B9" w:rsidP="009E3D1D">
            <w:pPr>
              <w:rPr>
                <w:rFonts w:ascii="Arial" w:hAnsi="Arial" w:cs="Arial"/>
              </w:rPr>
            </w:pPr>
          </w:p>
        </w:tc>
      </w:tr>
      <w:tr w:rsidR="009E3D1D" w:rsidRPr="00C67368" w14:paraId="38542AC7" w14:textId="77777777" w:rsidTr="001E64F8">
        <w:trPr>
          <w:gridAfter w:val="1"/>
          <w:wAfter w:w="2669" w:type="dxa"/>
        </w:trPr>
        <w:tc>
          <w:tcPr>
            <w:tcW w:w="708" w:type="dxa"/>
            <w:tcBorders>
              <w:top w:val="single" w:sz="4" w:space="0" w:color="auto"/>
              <w:left w:val="single" w:sz="4" w:space="0" w:color="auto"/>
              <w:bottom w:val="single" w:sz="4" w:space="0" w:color="auto"/>
              <w:right w:val="single" w:sz="4" w:space="0" w:color="auto"/>
            </w:tcBorders>
            <w:shd w:val="clear" w:color="auto" w:fill="E6E6E6"/>
          </w:tcPr>
          <w:p w14:paraId="73A18402" w14:textId="77777777" w:rsidR="004C26B9" w:rsidRPr="00A236A8" w:rsidRDefault="004C26B9" w:rsidP="009E3D1D">
            <w:pPr>
              <w:rPr>
                <w:rFonts w:ascii="Arial" w:hAnsi="Arial" w:cs="Arial"/>
              </w:rPr>
            </w:pPr>
            <w:r w:rsidRPr="00A236A8">
              <w:rPr>
                <w:rFonts w:ascii="Arial" w:hAnsi="Arial" w:cs="Arial"/>
              </w:rPr>
              <w:t>4</w:t>
            </w:r>
          </w:p>
        </w:tc>
        <w:tc>
          <w:tcPr>
            <w:tcW w:w="2041" w:type="dxa"/>
            <w:gridSpan w:val="2"/>
            <w:tcBorders>
              <w:top w:val="single" w:sz="4" w:space="0" w:color="auto"/>
              <w:left w:val="single" w:sz="4" w:space="0" w:color="auto"/>
              <w:bottom w:val="single" w:sz="4" w:space="0" w:color="auto"/>
              <w:right w:val="single" w:sz="4" w:space="0" w:color="auto"/>
            </w:tcBorders>
            <w:shd w:val="clear" w:color="auto" w:fill="E6E6E6"/>
          </w:tcPr>
          <w:p w14:paraId="1652362E" w14:textId="77777777" w:rsidR="004C26B9" w:rsidRPr="00A236A8" w:rsidRDefault="004C26B9" w:rsidP="009E3D1D">
            <w:pPr>
              <w:rPr>
                <w:rFonts w:ascii="Arial" w:hAnsi="Arial" w:cs="Arial"/>
              </w:rPr>
            </w:pPr>
            <w:r w:rsidRPr="00A236A8">
              <w:rPr>
                <w:rFonts w:ascii="Arial" w:hAnsi="Arial" w:cs="Arial"/>
              </w:rPr>
              <w:t>ParameterV40</w:t>
            </w:r>
          </w:p>
        </w:tc>
        <w:tc>
          <w:tcPr>
            <w:tcW w:w="1361" w:type="dxa"/>
            <w:gridSpan w:val="2"/>
            <w:tcBorders>
              <w:top w:val="single" w:sz="4" w:space="0" w:color="auto"/>
              <w:left w:val="single" w:sz="4" w:space="0" w:color="auto"/>
              <w:bottom w:val="single" w:sz="4" w:space="0" w:color="auto"/>
              <w:right w:val="single" w:sz="4" w:space="0" w:color="auto"/>
            </w:tcBorders>
            <w:shd w:val="clear" w:color="auto" w:fill="E6E6E6"/>
          </w:tcPr>
          <w:p w14:paraId="6AF53EBA" w14:textId="77777777" w:rsidR="004C26B9" w:rsidRPr="00A236A8" w:rsidRDefault="004C26B9" w:rsidP="009E3D1D">
            <w:pPr>
              <w:rPr>
                <w:rFonts w:ascii="Arial" w:hAnsi="Arial" w:cs="Arial"/>
              </w:rPr>
            </w:pPr>
          </w:p>
        </w:tc>
        <w:tc>
          <w:tcPr>
            <w:tcW w:w="425" w:type="dxa"/>
            <w:tcBorders>
              <w:top w:val="single" w:sz="4" w:space="0" w:color="auto"/>
              <w:left w:val="single" w:sz="4" w:space="0" w:color="auto"/>
              <w:bottom w:val="single" w:sz="4" w:space="0" w:color="auto"/>
              <w:right w:val="single" w:sz="4" w:space="0" w:color="auto"/>
            </w:tcBorders>
            <w:shd w:val="clear" w:color="auto" w:fill="E6E6E6"/>
          </w:tcPr>
          <w:p w14:paraId="5D74525D" w14:textId="77777777" w:rsidR="004C26B9" w:rsidRPr="00A236A8" w:rsidRDefault="004C26B9" w:rsidP="009E3D1D">
            <w:pPr>
              <w:rPr>
                <w:rFonts w:ascii="Arial" w:hAnsi="Arial" w:cs="Arial"/>
              </w:rPr>
            </w:pPr>
          </w:p>
        </w:tc>
        <w:tc>
          <w:tcPr>
            <w:tcW w:w="1560" w:type="dxa"/>
            <w:gridSpan w:val="2"/>
            <w:tcBorders>
              <w:top w:val="single" w:sz="4" w:space="0" w:color="auto"/>
              <w:left w:val="single" w:sz="4" w:space="0" w:color="auto"/>
              <w:bottom w:val="single" w:sz="4" w:space="0" w:color="auto"/>
              <w:right w:val="single" w:sz="4" w:space="0" w:color="auto"/>
            </w:tcBorders>
            <w:shd w:val="clear" w:color="auto" w:fill="E6E6E6"/>
          </w:tcPr>
          <w:p w14:paraId="5288B019" w14:textId="77777777" w:rsidR="004C26B9" w:rsidRPr="00A236A8" w:rsidRDefault="004C26B9" w:rsidP="009E3D1D">
            <w:pPr>
              <w:rPr>
                <w:rFonts w:ascii="Arial" w:hAnsi="Arial" w:cs="Arial"/>
              </w:rPr>
            </w:pPr>
            <w:r w:rsidRPr="00A236A8">
              <w:rPr>
                <w:rFonts w:ascii="Arial" w:hAnsi="Arial" w:cs="Arial"/>
              </w:rPr>
              <w:t>Optional (</w:t>
            </w:r>
            <w:proofErr w:type="gramStart"/>
            <w:r w:rsidRPr="00A236A8">
              <w:rPr>
                <w:rFonts w:ascii="Arial" w:hAnsi="Arial" w:cs="Arial"/>
              </w:rPr>
              <w:t>0,N</w:t>
            </w:r>
            <w:proofErr w:type="gramEnd"/>
            <w:r w:rsidRPr="00A236A8">
              <w:rPr>
                <w:rFonts w:ascii="Arial" w:hAnsi="Arial" w:cs="Arial"/>
              </w:rPr>
              <w:t>)</w:t>
            </w:r>
          </w:p>
        </w:tc>
        <w:tc>
          <w:tcPr>
            <w:tcW w:w="4395" w:type="dxa"/>
            <w:gridSpan w:val="2"/>
            <w:tcBorders>
              <w:top w:val="single" w:sz="4" w:space="0" w:color="auto"/>
              <w:left w:val="single" w:sz="4" w:space="0" w:color="auto"/>
              <w:bottom w:val="single" w:sz="4" w:space="0" w:color="auto"/>
              <w:right w:val="single" w:sz="4" w:space="0" w:color="auto"/>
            </w:tcBorders>
            <w:shd w:val="clear" w:color="auto" w:fill="E6E6E6"/>
          </w:tcPr>
          <w:p w14:paraId="60D881A7" w14:textId="77777777" w:rsidR="004C26B9" w:rsidRPr="00F130EE" w:rsidRDefault="004C26B9" w:rsidP="009E3D1D">
            <w:pPr>
              <w:rPr>
                <w:rFonts w:ascii="Arial" w:hAnsi="Arial" w:cs="Arial"/>
                <w:lang w:val="fr-CH"/>
              </w:rPr>
            </w:pPr>
            <w:r>
              <w:rPr>
                <w:rFonts w:ascii="Arial" w:hAnsi="Arial" w:cs="Arial"/>
                <w:lang w:val="fr-CH"/>
              </w:rPr>
              <w:t xml:space="preserve">ParameterV40 - </w:t>
            </w:r>
            <w:r w:rsidRPr="00F130EE">
              <w:rPr>
                <w:rFonts w:ascii="Arial" w:hAnsi="Arial" w:cs="Arial"/>
                <w:lang w:val="fr-CH"/>
              </w:rPr>
              <w:t xml:space="preserve">Mit </w:t>
            </w:r>
            <w:proofErr w:type="spellStart"/>
            <w:r w:rsidRPr="00F130EE">
              <w:rPr>
                <w:rFonts w:ascii="Arial" w:hAnsi="Arial" w:cs="Arial"/>
                <w:lang w:val="fr-CH"/>
              </w:rPr>
              <w:t>Attribute</w:t>
            </w:r>
            <w:proofErr w:type="spellEnd"/>
            <w:r w:rsidRPr="00F130EE">
              <w:rPr>
                <w:rFonts w:ascii="Arial" w:hAnsi="Arial" w:cs="Arial"/>
                <w:lang w:val="fr-CH"/>
              </w:rPr>
              <w:t xml:space="preserve"> 4.1</w:t>
            </w:r>
          </w:p>
        </w:tc>
        <w:tc>
          <w:tcPr>
            <w:tcW w:w="3544" w:type="dxa"/>
            <w:gridSpan w:val="3"/>
            <w:tcBorders>
              <w:top w:val="single" w:sz="4" w:space="0" w:color="auto"/>
              <w:left w:val="single" w:sz="4" w:space="0" w:color="auto"/>
              <w:bottom w:val="single" w:sz="4" w:space="0" w:color="auto"/>
              <w:right w:val="single" w:sz="4" w:space="0" w:color="auto"/>
            </w:tcBorders>
            <w:shd w:val="clear" w:color="auto" w:fill="CDDDF1"/>
          </w:tcPr>
          <w:p w14:paraId="6CF2C3F3" w14:textId="77777777" w:rsidR="004C26B9" w:rsidRDefault="004C26B9" w:rsidP="009E3D1D">
            <w:pPr>
              <w:rPr>
                <w:rFonts w:ascii="Arial" w:hAnsi="Arial" w:cs="Arial"/>
                <w:lang w:val="fr-CH"/>
              </w:rPr>
            </w:pPr>
            <w:r>
              <w:rPr>
                <w:rFonts w:ascii="Arial" w:hAnsi="Arial" w:cs="Arial"/>
                <w:b/>
              </w:rPr>
              <w:t>Bemerkung Anbieter</w:t>
            </w:r>
          </w:p>
        </w:tc>
      </w:tr>
      <w:tr w:rsidR="001E64F8" w:rsidRPr="00A236A8" w14:paraId="06ADAFFA" w14:textId="77777777" w:rsidTr="001E64F8">
        <w:trPr>
          <w:gridAfter w:val="1"/>
          <w:wAfter w:w="2669" w:type="dxa"/>
          <w:trHeight w:val="2273"/>
        </w:trPr>
        <w:tc>
          <w:tcPr>
            <w:tcW w:w="708" w:type="dxa"/>
            <w:tcBorders>
              <w:top w:val="single" w:sz="4" w:space="0" w:color="auto"/>
              <w:left w:val="single" w:sz="4" w:space="0" w:color="auto"/>
              <w:bottom w:val="single" w:sz="4" w:space="0" w:color="auto"/>
              <w:right w:val="single" w:sz="4" w:space="0" w:color="auto"/>
            </w:tcBorders>
          </w:tcPr>
          <w:p w14:paraId="0FF9E48B" w14:textId="77777777" w:rsidR="001E64F8" w:rsidRPr="00A236A8" w:rsidRDefault="001E64F8" w:rsidP="009E3D1D">
            <w:pPr>
              <w:rPr>
                <w:rFonts w:ascii="Arial" w:hAnsi="Arial" w:cs="Arial"/>
              </w:rPr>
            </w:pPr>
            <w:r w:rsidRPr="00A236A8">
              <w:rPr>
                <w:rFonts w:ascii="Arial" w:hAnsi="Arial" w:cs="Arial"/>
              </w:rPr>
              <w:t>4.1</w:t>
            </w:r>
          </w:p>
        </w:tc>
        <w:tc>
          <w:tcPr>
            <w:tcW w:w="2041" w:type="dxa"/>
            <w:gridSpan w:val="2"/>
            <w:tcBorders>
              <w:top w:val="single" w:sz="4" w:space="0" w:color="auto"/>
              <w:left w:val="single" w:sz="4" w:space="0" w:color="auto"/>
              <w:bottom w:val="single" w:sz="4" w:space="0" w:color="auto"/>
              <w:right w:val="single" w:sz="4" w:space="0" w:color="auto"/>
            </w:tcBorders>
          </w:tcPr>
          <w:p w14:paraId="00C17095" w14:textId="77777777" w:rsidR="001E64F8" w:rsidRPr="00A236A8" w:rsidRDefault="001E64F8" w:rsidP="009E3D1D">
            <w:pPr>
              <w:rPr>
                <w:rFonts w:ascii="Arial" w:hAnsi="Arial" w:cs="Arial"/>
              </w:rPr>
            </w:pPr>
            <w:proofErr w:type="spellStart"/>
            <w:r w:rsidRPr="00A236A8">
              <w:rPr>
                <w:rFonts w:ascii="Arial" w:hAnsi="Arial" w:cs="Arial"/>
              </w:rPr>
              <w:t>ParamTyp</w:t>
            </w:r>
            <w:proofErr w:type="spellEnd"/>
          </w:p>
        </w:tc>
        <w:tc>
          <w:tcPr>
            <w:tcW w:w="1361" w:type="dxa"/>
            <w:gridSpan w:val="2"/>
            <w:tcBorders>
              <w:top w:val="single" w:sz="4" w:space="0" w:color="auto"/>
              <w:left w:val="single" w:sz="4" w:space="0" w:color="auto"/>
              <w:bottom w:val="single" w:sz="4" w:space="0" w:color="auto"/>
              <w:right w:val="single" w:sz="4" w:space="0" w:color="auto"/>
            </w:tcBorders>
          </w:tcPr>
          <w:p w14:paraId="1808AD91" w14:textId="77777777" w:rsidR="001E64F8" w:rsidRPr="00A236A8" w:rsidRDefault="001E64F8" w:rsidP="009E3D1D">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425" w:type="dxa"/>
            <w:tcBorders>
              <w:top w:val="single" w:sz="4" w:space="0" w:color="auto"/>
              <w:left w:val="single" w:sz="4" w:space="0" w:color="auto"/>
              <w:bottom w:val="single" w:sz="4" w:space="0" w:color="auto"/>
              <w:right w:val="single" w:sz="4" w:space="0" w:color="auto"/>
            </w:tcBorders>
          </w:tcPr>
          <w:p w14:paraId="1FF75850" w14:textId="77777777" w:rsidR="001E64F8" w:rsidRPr="00A236A8" w:rsidRDefault="001E64F8" w:rsidP="009E3D1D">
            <w:pPr>
              <w:rPr>
                <w:rFonts w:ascii="Arial" w:hAnsi="Arial" w:cs="Arial"/>
              </w:rPr>
            </w:pPr>
          </w:p>
        </w:tc>
        <w:tc>
          <w:tcPr>
            <w:tcW w:w="1560" w:type="dxa"/>
            <w:gridSpan w:val="2"/>
            <w:tcBorders>
              <w:top w:val="single" w:sz="4" w:space="0" w:color="auto"/>
              <w:left w:val="single" w:sz="4" w:space="0" w:color="auto"/>
              <w:bottom w:val="single" w:sz="4" w:space="0" w:color="auto"/>
              <w:right w:val="single" w:sz="4" w:space="0" w:color="auto"/>
            </w:tcBorders>
          </w:tcPr>
          <w:p w14:paraId="5159C6A6" w14:textId="3B0D0A35" w:rsidR="001E64F8" w:rsidRPr="00A236A8" w:rsidRDefault="001E64F8" w:rsidP="009E3D1D">
            <w:pPr>
              <w:rPr>
                <w:rFonts w:ascii="Arial" w:hAnsi="Arial" w:cs="Arial"/>
              </w:rPr>
            </w:pPr>
            <w:r w:rsidRPr="00A236A8">
              <w:rPr>
                <w:rFonts w:ascii="Arial" w:hAnsi="Arial" w:cs="Arial"/>
              </w:rPr>
              <w:t>Obligatorisch</w:t>
            </w:r>
          </w:p>
        </w:tc>
        <w:tc>
          <w:tcPr>
            <w:tcW w:w="4395" w:type="dxa"/>
            <w:gridSpan w:val="2"/>
            <w:tcBorders>
              <w:top w:val="single" w:sz="4" w:space="0" w:color="auto"/>
              <w:left w:val="single" w:sz="4" w:space="0" w:color="auto"/>
              <w:bottom w:val="single" w:sz="4" w:space="0" w:color="auto"/>
              <w:right w:val="single" w:sz="4" w:space="0" w:color="auto"/>
            </w:tcBorders>
          </w:tcPr>
          <w:p w14:paraId="75201CAB" w14:textId="77777777" w:rsidR="001E64F8" w:rsidRDefault="001E64F8" w:rsidP="009E3D1D">
            <w:pPr>
              <w:rPr>
                <w:rFonts w:ascii="Arial" w:hAnsi="Arial" w:cs="Arial"/>
              </w:rPr>
            </w:pPr>
            <w:proofErr w:type="spellStart"/>
            <w:ins w:id="140" w:author="Oliver Egger" w:date="2025-03-13T09:04:00Z">
              <w:r w:rsidRPr="009D4C59">
                <w:rPr>
                  <w:rFonts w:ascii="Arial" w:hAnsi="Arial" w:cs="Arial"/>
                </w:rPr>
                <w:t>ParamValue</w:t>
              </w:r>
              <w:proofErr w:type="spellEnd"/>
              <w:r w:rsidRPr="009D4C59" w:rsidDel="008163F4">
                <w:rPr>
                  <w:rFonts w:ascii="Arial" w:hAnsi="Arial" w:cs="Arial"/>
                  <w:lang w:val="en-US"/>
                </w:rPr>
                <w:t xml:space="preserve"> </w:t>
              </w:r>
              <w:proofErr w:type="spellStart"/>
              <w:r w:rsidRPr="009D4C59">
                <w:rPr>
                  <w:rFonts w:ascii="Arial" w:hAnsi="Arial" w:cs="Arial"/>
                </w:rPr>
                <w:t>ParamValue</w:t>
              </w:r>
            </w:ins>
            <w:r w:rsidRPr="009D4C59">
              <w:rPr>
                <w:rFonts w:ascii="Arial" w:hAnsi="Arial" w:cs="Arial"/>
                <w:rPrChange w:id="141" w:author="Oliver Egger" w:date="2025-03-13T09:14:00Z">
                  <w:rPr>
                    <w:rFonts w:ascii="Arial" w:hAnsi="Arial" w:cs="Arial"/>
                    <w:spacing w:val="190"/>
                  </w:rPr>
                </w:rPrChange>
              </w:rPr>
              <w:t>P</w:t>
            </w:r>
            <w:r w:rsidRPr="009D4C59">
              <w:rPr>
                <w:rFonts w:ascii="Arial" w:hAnsi="Arial" w:cs="Arial"/>
              </w:rPr>
              <w:t>aramTyp</w:t>
            </w:r>
            <w:proofErr w:type="spellEnd"/>
          </w:p>
          <w:p w14:paraId="2BFB928E" w14:textId="77777777" w:rsidR="001E64F8" w:rsidRDefault="001E64F8" w:rsidP="009E3D1D">
            <w:pPr>
              <w:rPr>
                <w:rFonts w:ascii="Arial" w:hAnsi="Arial" w:cs="Arial"/>
              </w:rPr>
            </w:pPr>
          </w:p>
          <w:p w14:paraId="55FF0DB4" w14:textId="77777777" w:rsidR="001E64F8" w:rsidRPr="001E64F8" w:rsidRDefault="001E64F8" w:rsidP="001E64F8">
            <w:pPr>
              <w:rPr>
                <w:ins w:id="142" w:author="Oliver Egger" w:date="2025-03-13T09:03:00Z"/>
                <w:rFonts w:ascii="Arial" w:hAnsi="Arial" w:cs="Arial"/>
                <w:b/>
                <w:rPrChange w:id="143" w:author="Oliver Egger" w:date="2025-03-18T23:01:00Z">
                  <w:rPr>
                    <w:ins w:id="144" w:author="Oliver Egger" w:date="2025-03-13T09:03:00Z"/>
                    <w:rFonts w:ascii="Arial" w:hAnsi="Arial" w:cs="Arial"/>
                    <w:b/>
                    <w:lang w:val="en-US"/>
                  </w:rPr>
                </w:rPrChange>
              </w:rPr>
            </w:pPr>
            <w:ins w:id="145" w:author="Oliver Egger" w:date="2025-03-13T09:03:00Z">
              <w:r w:rsidRPr="001E64F8">
                <w:rPr>
                  <w:rFonts w:ascii="Arial" w:hAnsi="Arial" w:cs="Arial"/>
                  <w:b/>
                  <w:rPrChange w:id="146" w:author="Oliver Egger" w:date="2025-03-18T23:01:00Z">
                    <w:rPr>
                      <w:rFonts w:ascii="Arial" w:hAnsi="Arial" w:cs="Arial"/>
                      <w:b/>
                      <w:lang w:val="en-US"/>
                    </w:rPr>
                  </w:rPrChange>
                </w:rPr>
                <w:t>Beinhaltet folgende Typen:</w:t>
              </w:r>
            </w:ins>
          </w:p>
          <w:p w14:paraId="4CA53722" w14:textId="77777777" w:rsidR="001E64F8" w:rsidRDefault="001E64F8" w:rsidP="009E3D1D">
            <w:pPr>
              <w:rPr>
                <w:rFonts w:ascii="Arial" w:hAnsi="Arial" w:cs="Arial"/>
              </w:rPr>
            </w:pPr>
          </w:p>
          <w:tbl>
            <w:tblPr>
              <w:tblW w:w="14426" w:type="dxa"/>
              <w:tblBorders>
                <w:insideV w:val="single" w:sz="4" w:space="0" w:color="auto"/>
              </w:tblBorders>
              <w:tblLayout w:type="fixed"/>
              <w:tblCellMar>
                <w:left w:w="70" w:type="dxa"/>
                <w:right w:w="70" w:type="dxa"/>
              </w:tblCellMar>
              <w:tblLook w:val="0000" w:firstRow="0" w:lastRow="0" w:firstColumn="0" w:lastColumn="0" w:noHBand="0" w:noVBand="0"/>
            </w:tblPr>
            <w:tblGrid>
              <w:gridCol w:w="14426"/>
            </w:tblGrid>
            <w:tr w:rsidR="001E64F8" w:rsidRPr="001E64F8" w14:paraId="35E20DDF" w14:textId="77777777" w:rsidTr="00600A4B">
              <w:tc>
                <w:tcPr>
                  <w:tcW w:w="14426" w:type="dxa"/>
                </w:tcPr>
                <w:p w14:paraId="51293BA5" w14:textId="77777777" w:rsidR="001E64F8" w:rsidRPr="001E64F8" w:rsidRDefault="001E64F8" w:rsidP="00BB72A4">
                  <w:pPr>
                    <w:framePr w:hSpace="180" w:wrap="around" w:vAnchor="text" w:hAnchor="text" w:y="1"/>
                    <w:suppressOverlap/>
                    <w:rPr>
                      <w:rFonts w:ascii="Arial" w:hAnsi="Arial" w:cs="Arial"/>
                      <w:b/>
                    </w:rPr>
                  </w:pPr>
                  <w:r w:rsidRPr="001E64F8">
                    <w:rPr>
                      <w:rFonts w:ascii="Arial" w:hAnsi="Arial" w:cs="Arial"/>
                      <w:b/>
                    </w:rPr>
                    <w:t>Duration</w:t>
                  </w:r>
                </w:p>
              </w:tc>
            </w:tr>
            <w:tr w:rsidR="001E64F8" w:rsidRPr="001E64F8" w14:paraId="3C439BB9" w14:textId="77777777" w:rsidTr="00600A4B">
              <w:tc>
                <w:tcPr>
                  <w:tcW w:w="14426" w:type="dxa"/>
                </w:tcPr>
                <w:p w14:paraId="3C3AF130" w14:textId="77777777" w:rsidR="001E64F8" w:rsidRPr="001E64F8" w:rsidRDefault="001E64F8" w:rsidP="00BB72A4">
                  <w:pPr>
                    <w:framePr w:hSpace="180" w:wrap="around" w:vAnchor="text" w:hAnchor="text" w:y="1"/>
                    <w:suppressOverlap/>
                    <w:rPr>
                      <w:rFonts w:ascii="Arial" w:hAnsi="Arial" w:cs="Arial"/>
                      <w:b/>
                      <w:lang w:val="en-US"/>
                      <w:rPrChange w:id="147" w:author="Oliver Egger" w:date="2025-03-18T23:01:00Z">
                        <w:rPr>
                          <w:rFonts w:ascii="Arial" w:hAnsi="Arial" w:cs="Arial"/>
                          <w:b/>
                        </w:rPr>
                      </w:rPrChange>
                    </w:rPr>
                  </w:pPr>
                  <w:r w:rsidRPr="001E64F8">
                    <w:rPr>
                      <w:rFonts w:ascii="Arial" w:hAnsi="Arial" w:cs="Arial"/>
                      <w:b/>
                      <w:lang w:val="en-US"/>
                      <w:rPrChange w:id="148" w:author="Oliver Egger" w:date="2025-03-18T23:01:00Z">
                        <w:rPr>
                          <w:rFonts w:ascii="Arial" w:hAnsi="Arial" w:cs="Arial"/>
                          <w:b/>
                        </w:rPr>
                      </w:rPrChange>
                    </w:rPr>
                    <w:t>Length</w:t>
                  </w:r>
                </w:p>
              </w:tc>
            </w:tr>
            <w:tr w:rsidR="001E64F8" w:rsidRPr="001E64F8" w14:paraId="5EF38E97" w14:textId="77777777" w:rsidTr="00600A4B">
              <w:tc>
                <w:tcPr>
                  <w:tcW w:w="14426" w:type="dxa"/>
                </w:tcPr>
                <w:p w14:paraId="08B9E785" w14:textId="77777777" w:rsidR="001E64F8" w:rsidRPr="001E64F8" w:rsidRDefault="001E64F8" w:rsidP="00BB72A4">
                  <w:pPr>
                    <w:framePr w:hSpace="180" w:wrap="around" w:vAnchor="text" w:hAnchor="text" w:y="1"/>
                    <w:suppressOverlap/>
                    <w:rPr>
                      <w:rFonts w:ascii="Arial" w:hAnsi="Arial" w:cs="Arial"/>
                      <w:b/>
                      <w:lang w:val="en-US"/>
                      <w:rPrChange w:id="149" w:author="Oliver Egger" w:date="2025-03-18T23:01:00Z">
                        <w:rPr>
                          <w:rFonts w:ascii="Arial" w:hAnsi="Arial" w:cs="Arial"/>
                          <w:b/>
                        </w:rPr>
                      </w:rPrChange>
                    </w:rPr>
                  </w:pPr>
                  <w:r w:rsidRPr="001E64F8">
                    <w:rPr>
                      <w:rFonts w:ascii="Arial" w:hAnsi="Arial" w:cs="Arial"/>
                      <w:b/>
                      <w:lang w:val="en-US"/>
                      <w:rPrChange w:id="150" w:author="Oliver Egger" w:date="2025-03-18T23:01:00Z">
                        <w:rPr>
                          <w:rFonts w:ascii="Arial" w:hAnsi="Arial" w:cs="Arial"/>
                          <w:b/>
                        </w:rPr>
                      </w:rPrChange>
                    </w:rPr>
                    <w:t>Depth</w:t>
                  </w:r>
                </w:p>
              </w:tc>
            </w:tr>
            <w:tr w:rsidR="001E64F8" w:rsidRPr="001E64F8" w14:paraId="0B0EE4A4" w14:textId="77777777" w:rsidTr="00600A4B">
              <w:tc>
                <w:tcPr>
                  <w:tcW w:w="14426" w:type="dxa"/>
                </w:tcPr>
                <w:p w14:paraId="40B21650" w14:textId="77777777" w:rsidR="001E64F8" w:rsidRPr="001E64F8" w:rsidRDefault="001E64F8" w:rsidP="00BB72A4">
                  <w:pPr>
                    <w:framePr w:hSpace="180" w:wrap="around" w:vAnchor="text" w:hAnchor="text" w:y="1"/>
                    <w:suppressOverlap/>
                    <w:rPr>
                      <w:rFonts w:ascii="Arial" w:hAnsi="Arial" w:cs="Arial"/>
                      <w:b/>
                      <w:lang w:val="en-US"/>
                      <w:rPrChange w:id="151" w:author="Oliver Egger" w:date="2025-03-18T23:01:00Z">
                        <w:rPr>
                          <w:rFonts w:ascii="Arial" w:hAnsi="Arial" w:cs="Arial"/>
                          <w:b/>
                        </w:rPr>
                      </w:rPrChange>
                    </w:rPr>
                  </w:pPr>
                  <w:r w:rsidRPr="001E64F8">
                    <w:rPr>
                      <w:rFonts w:ascii="Arial" w:hAnsi="Arial" w:cs="Arial"/>
                      <w:b/>
                      <w:lang w:val="en-US"/>
                      <w:rPrChange w:id="152" w:author="Oliver Egger" w:date="2025-03-18T23:01:00Z">
                        <w:rPr>
                          <w:rFonts w:ascii="Arial" w:hAnsi="Arial" w:cs="Arial"/>
                          <w:b/>
                        </w:rPr>
                      </w:rPrChange>
                    </w:rPr>
                    <w:t>Extension</w:t>
                  </w:r>
                </w:p>
              </w:tc>
            </w:tr>
            <w:tr w:rsidR="001E64F8" w:rsidRPr="001E64F8" w14:paraId="48C41E49" w14:textId="77777777" w:rsidTr="00600A4B">
              <w:tc>
                <w:tcPr>
                  <w:tcW w:w="14426" w:type="dxa"/>
                </w:tcPr>
                <w:p w14:paraId="5566186E" w14:textId="77777777" w:rsidR="001E64F8" w:rsidRPr="001E64F8" w:rsidRDefault="001E64F8" w:rsidP="00BB72A4">
                  <w:pPr>
                    <w:framePr w:hSpace="180" w:wrap="around" w:vAnchor="text" w:hAnchor="text" w:y="1"/>
                    <w:suppressOverlap/>
                    <w:rPr>
                      <w:rFonts w:ascii="Arial" w:hAnsi="Arial" w:cs="Arial"/>
                      <w:b/>
                      <w:lang w:val="en-US"/>
                      <w:rPrChange w:id="153" w:author="Oliver Egger" w:date="2025-03-18T23:01:00Z">
                        <w:rPr>
                          <w:rFonts w:ascii="Arial" w:hAnsi="Arial" w:cs="Arial"/>
                          <w:b/>
                        </w:rPr>
                      </w:rPrChange>
                    </w:rPr>
                  </w:pPr>
                  <w:r w:rsidRPr="001E64F8">
                    <w:rPr>
                      <w:rFonts w:ascii="Arial" w:hAnsi="Arial" w:cs="Arial"/>
                      <w:b/>
                      <w:lang w:val="en-US"/>
                      <w:rPrChange w:id="154" w:author="Oliver Egger" w:date="2025-03-18T23:01:00Z">
                        <w:rPr>
                          <w:rFonts w:ascii="Arial" w:hAnsi="Arial" w:cs="Arial"/>
                          <w:b/>
                        </w:rPr>
                      </w:rPrChange>
                    </w:rPr>
                    <w:t>Fracture (j/n)</w:t>
                  </w:r>
                </w:p>
              </w:tc>
            </w:tr>
            <w:tr w:rsidR="001E64F8" w:rsidRPr="001E64F8" w14:paraId="4769BBC7" w14:textId="77777777" w:rsidTr="00600A4B">
              <w:tc>
                <w:tcPr>
                  <w:tcW w:w="14426" w:type="dxa"/>
                </w:tcPr>
                <w:p w14:paraId="26CAA6B2" w14:textId="77777777" w:rsidR="001E64F8" w:rsidRPr="001E64F8" w:rsidRDefault="001E64F8" w:rsidP="00BB72A4">
                  <w:pPr>
                    <w:framePr w:hSpace="180" w:wrap="around" w:vAnchor="text" w:hAnchor="text" w:y="1"/>
                    <w:suppressOverlap/>
                    <w:rPr>
                      <w:rFonts w:ascii="Arial" w:hAnsi="Arial" w:cs="Arial"/>
                      <w:b/>
                      <w:lang w:val="en-US"/>
                      <w:rPrChange w:id="155" w:author="Oliver Egger" w:date="2025-03-18T23:01:00Z">
                        <w:rPr>
                          <w:rFonts w:ascii="Arial" w:hAnsi="Arial" w:cs="Arial"/>
                          <w:b/>
                        </w:rPr>
                      </w:rPrChange>
                    </w:rPr>
                  </w:pPr>
                  <w:proofErr w:type="spellStart"/>
                  <w:r w:rsidRPr="001E64F8">
                    <w:rPr>
                      <w:rFonts w:ascii="Arial" w:hAnsi="Arial" w:cs="Arial"/>
                      <w:b/>
                      <w:lang w:val="en-US"/>
                      <w:rPrChange w:id="156" w:author="Oliver Egger" w:date="2025-03-18T23:01:00Z">
                        <w:rPr>
                          <w:rFonts w:ascii="Arial" w:hAnsi="Arial" w:cs="Arial"/>
                          <w:b/>
                        </w:rPr>
                      </w:rPrChange>
                    </w:rPr>
                    <w:t>RiscClass</w:t>
                  </w:r>
                  <w:proofErr w:type="spellEnd"/>
                </w:p>
              </w:tc>
            </w:tr>
            <w:tr w:rsidR="001E64F8" w:rsidRPr="001E64F8" w14:paraId="744A233D" w14:textId="77777777" w:rsidTr="00600A4B">
              <w:tc>
                <w:tcPr>
                  <w:tcW w:w="14426" w:type="dxa"/>
                </w:tcPr>
                <w:p w14:paraId="3E559537" w14:textId="77777777" w:rsidR="001E64F8" w:rsidRPr="001E64F8" w:rsidRDefault="001E64F8" w:rsidP="00BB72A4">
                  <w:pPr>
                    <w:framePr w:hSpace="180" w:wrap="around" w:vAnchor="text" w:hAnchor="text" w:y="1"/>
                    <w:suppressOverlap/>
                    <w:rPr>
                      <w:rFonts w:ascii="Arial" w:hAnsi="Arial" w:cs="Arial"/>
                      <w:b/>
                      <w:lang w:val="en-US"/>
                      <w:rPrChange w:id="157" w:author="Oliver Egger" w:date="2025-03-18T23:01:00Z">
                        <w:rPr>
                          <w:rFonts w:ascii="Arial" w:hAnsi="Arial" w:cs="Arial"/>
                          <w:b/>
                        </w:rPr>
                      </w:rPrChange>
                    </w:rPr>
                  </w:pPr>
                  <w:proofErr w:type="spellStart"/>
                  <w:r w:rsidRPr="001E64F8">
                    <w:rPr>
                      <w:rFonts w:ascii="Arial" w:hAnsi="Arial" w:cs="Arial"/>
                      <w:b/>
                      <w:lang w:val="en-US"/>
                      <w:rPrChange w:id="158" w:author="Oliver Egger" w:date="2025-03-18T23:01:00Z">
                        <w:rPr>
                          <w:rFonts w:ascii="Arial" w:hAnsi="Arial" w:cs="Arial"/>
                          <w:b/>
                        </w:rPr>
                      </w:rPrChange>
                    </w:rPr>
                    <w:t>SGICategory</w:t>
                  </w:r>
                  <w:proofErr w:type="spellEnd"/>
                </w:p>
              </w:tc>
            </w:tr>
            <w:tr w:rsidR="001E64F8" w:rsidRPr="001E64F8" w14:paraId="5F85133E" w14:textId="77777777" w:rsidTr="00600A4B">
              <w:tc>
                <w:tcPr>
                  <w:tcW w:w="14426" w:type="dxa"/>
                </w:tcPr>
                <w:p w14:paraId="5B36C735" w14:textId="77777777" w:rsidR="001E64F8" w:rsidRPr="001E64F8" w:rsidRDefault="001E64F8" w:rsidP="00BB72A4">
                  <w:pPr>
                    <w:framePr w:hSpace="180" w:wrap="around" w:vAnchor="text" w:hAnchor="text" w:y="1"/>
                    <w:suppressOverlap/>
                    <w:rPr>
                      <w:rFonts w:ascii="Arial" w:hAnsi="Arial" w:cs="Arial"/>
                      <w:b/>
                      <w:lang w:val="en-US"/>
                      <w:rPrChange w:id="159" w:author="Oliver Egger" w:date="2025-03-18T23:01:00Z">
                        <w:rPr>
                          <w:rFonts w:ascii="Arial" w:hAnsi="Arial" w:cs="Arial"/>
                          <w:b/>
                        </w:rPr>
                      </w:rPrChange>
                    </w:rPr>
                  </w:pPr>
                  <w:r w:rsidRPr="001E64F8">
                    <w:rPr>
                      <w:rFonts w:ascii="Arial" w:hAnsi="Arial" w:cs="Arial"/>
                      <w:b/>
                      <w:lang w:val="en-US"/>
                      <w:rPrChange w:id="160" w:author="Oliver Egger" w:date="2025-03-18T23:01:00Z">
                        <w:rPr>
                          <w:rFonts w:ascii="Arial" w:hAnsi="Arial" w:cs="Arial"/>
                          <w:b/>
                        </w:rPr>
                      </w:rPrChange>
                    </w:rPr>
                    <w:t>Region</w:t>
                  </w:r>
                </w:p>
              </w:tc>
            </w:tr>
            <w:tr w:rsidR="001E64F8" w:rsidRPr="001E64F8" w14:paraId="2C16E5E0" w14:textId="77777777" w:rsidTr="00600A4B">
              <w:tc>
                <w:tcPr>
                  <w:tcW w:w="14426" w:type="dxa"/>
                </w:tcPr>
                <w:p w14:paraId="0F402D4F" w14:textId="77777777" w:rsidR="001E64F8" w:rsidRPr="001E64F8" w:rsidRDefault="001E64F8" w:rsidP="00BB72A4">
                  <w:pPr>
                    <w:framePr w:hSpace="180" w:wrap="around" w:vAnchor="text" w:hAnchor="text" w:y="1"/>
                    <w:suppressOverlap/>
                    <w:rPr>
                      <w:rFonts w:ascii="Arial" w:hAnsi="Arial" w:cs="Arial"/>
                      <w:b/>
                      <w:lang w:val="en-US"/>
                      <w:rPrChange w:id="161" w:author="Oliver Egger" w:date="2025-03-18T23:01:00Z">
                        <w:rPr>
                          <w:rFonts w:ascii="Arial" w:hAnsi="Arial" w:cs="Arial"/>
                          <w:b/>
                        </w:rPr>
                      </w:rPrChange>
                    </w:rPr>
                  </w:pPr>
                  <w:r w:rsidRPr="001E64F8">
                    <w:rPr>
                      <w:rFonts w:ascii="Arial" w:hAnsi="Arial" w:cs="Arial"/>
                      <w:b/>
                      <w:lang w:val="en-US"/>
                      <w:rPrChange w:id="162" w:author="Oliver Egger" w:date="2025-03-18T23:01:00Z">
                        <w:rPr>
                          <w:rFonts w:ascii="Arial" w:hAnsi="Arial" w:cs="Arial"/>
                          <w:b/>
                        </w:rPr>
                      </w:rPrChange>
                    </w:rPr>
                    <w:t>Side (l/r)</w:t>
                  </w:r>
                </w:p>
              </w:tc>
            </w:tr>
            <w:tr w:rsidR="001E64F8" w:rsidRPr="001E64F8" w14:paraId="3AFF0845" w14:textId="77777777" w:rsidTr="00600A4B">
              <w:tc>
                <w:tcPr>
                  <w:tcW w:w="14426" w:type="dxa"/>
                </w:tcPr>
                <w:p w14:paraId="057D825E" w14:textId="77777777" w:rsidR="001E64F8" w:rsidRPr="001E64F8" w:rsidRDefault="001E64F8" w:rsidP="00BB72A4">
                  <w:pPr>
                    <w:framePr w:hSpace="180" w:wrap="around" w:vAnchor="text" w:hAnchor="text" w:y="1"/>
                    <w:suppressOverlap/>
                    <w:rPr>
                      <w:rFonts w:ascii="Arial" w:hAnsi="Arial" w:cs="Arial"/>
                      <w:b/>
                      <w:lang w:val="en-US"/>
                      <w:rPrChange w:id="163" w:author="Oliver Egger" w:date="2025-03-18T23:01:00Z">
                        <w:rPr>
                          <w:rFonts w:ascii="Arial" w:hAnsi="Arial" w:cs="Arial"/>
                          <w:b/>
                        </w:rPr>
                      </w:rPrChange>
                    </w:rPr>
                  </w:pPr>
                  <w:r w:rsidRPr="001E64F8">
                    <w:rPr>
                      <w:rFonts w:ascii="Arial" w:hAnsi="Arial" w:cs="Arial"/>
                      <w:b/>
                      <w:lang w:val="en-US"/>
                      <w:rPrChange w:id="164" w:author="Oliver Egger" w:date="2025-03-18T23:01:00Z">
                        <w:rPr>
                          <w:rFonts w:ascii="Arial" w:hAnsi="Arial" w:cs="Arial"/>
                          <w:b/>
                        </w:rPr>
                      </w:rPrChange>
                    </w:rPr>
                    <w:t>BMI</w:t>
                  </w:r>
                </w:p>
              </w:tc>
            </w:tr>
            <w:tr w:rsidR="001E64F8" w:rsidRPr="001E64F8" w14:paraId="77292AB8" w14:textId="77777777" w:rsidTr="00600A4B">
              <w:tc>
                <w:tcPr>
                  <w:tcW w:w="14426" w:type="dxa"/>
                </w:tcPr>
                <w:p w14:paraId="64ED1AC7" w14:textId="77777777" w:rsidR="001E64F8" w:rsidRPr="001E64F8" w:rsidRDefault="001E64F8" w:rsidP="00BB72A4">
                  <w:pPr>
                    <w:framePr w:hSpace="180" w:wrap="around" w:vAnchor="text" w:hAnchor="text" w:y="1"/>
                    <w:suppressOverlap/>
                    <w:rPr>
                      <w:rFonts w:ascii="Arial" w:hAnsi="Arial" w:cs="Arial"/>
                      <w:b/>
                      <w:lang w:val="en-US"/>
                      <w:rPrChange w:id="165" w:author="Oliver Egger" w:date="2025-03-18T23:01:00Z">
                        <w:rPr>
                          <w:rFonts w:ascii="Arial" w:hAnsi="Arial" w:cs="Arial"/>
                          <w:b/>
                        </w:rPr>
                      </w:rPrChange>
                    </w:rPr>
                  </w:pPr>
                  <w:r w:rsidRPr="001E64F8">
                    <w:rPr>
                      <w:rFonts w:ascii="Arial" w:hAnsi="Arial" w:cs="Arial"/>
                      <w:b/>
                      <w:lang w:val="en-US"/>
                      <w:rPrChange w:id="166" w:author="Oliver Egger" w:date="2025-03-18T23:01:00Z">
                        <w:rPr>
                          <w:rFonts w:ascii="Arial" w:hAnsi="Arial" w:cs="Arial"/>
                          <w:b/>
                        </w:rPr>
                      </w:rPrChange>
                    </w:rPr>
                    <w:t>Indication (j/n)</w:t>
                  </w:r>
                </w:p>
              </w:tc>
            </w:tr>
            <w:tr w:rsidR="001E64F8" w:rsidRPr="001E64F8" w14:paraId="43EFCD33" w14:textId="77777777" w:rsidTr="00600A4B">
              <w:tc>
                <w:tcPr>
                  <w:tcW w:w="14426" w:type="dxa"/>
                </w:tcPr>
                <w:p w14:paraId="0158BA4D" w14:textId="77777777" w:rsidR="001E64F8" w:rsidRPr="001E64F8" w:rsidRDefault="001E64F8" w:rsidP="00BB72A4">
                  <w:pPr>
                    <w:framePr w:hSpace="180" w:wrap="around" w:vAnchor="text" w:hAnchor="text" w:y="1"/>
                    <w:suppressOverlap/>
                    <w:rPr>
                      <w:rFonts w:ascii="Arial" w:hAnsi="Arial" w:cs="Arial"/>
                      <w:b/>
                      <w:lang w:val="en-US"/>
                      <w:rPrChange w:id="167" w:author="Oliver Egger" w:date="2025-03-18T23:01:00Z">
                        <w:rPr>
                          <w:rFonts w:ascii="Arial" w:hAnsi="Arial" w:cs="Arial"/>
                          <w:b/>
                        </w:rPr>
                      </w:rPrChange>
                    </w:rPr>
                  </w:pPr>
                  <w:proofErr w:type="spellStart"/>
                  <w:r w:rsidRPr="001E64F8">
                    <w:rPr>
                      <w:rFonts w:ascii="Arial" w:hAnsi="Arial" w:cs="Arial"/>
                      <w:b/>
                      <w:lang w:val="en-US"/>
                      <w:rPrChange w:id="168" w:author="Oliver Egger" w:date="2025-03-18T23:01:00Z">
                        <w:rPr>
                          <w:rFonts w:ascii="Arial" w:hAnsi="Arial" w:cs="Arial"/>
                          <w:b/>
                        </w:rPr>
                      </w:rPrChange>
                    </w:rPr>
                    <w:t>AdditionalText</w:t>
                  </w:r>
                  <w:proofErr w:type="spellEnd"/>
                </w:p>
              </w:tc>
            </w:tr>
            <w:tr w:rsidR="001E64F8" w:rsidRPr="001E64F8" w14:paraId="52D2F7E9" w14:textId="77777777" w:rsidTr="00600A4B">
              <w:tc>
                <w:tcPr>
                  <w:tcW w:w="14426" w:type="dxa"/>
                </w:tcPr>
                <w:p w14:paraId="61A00454" w14:textId="77777777" w:rsidR="001E64F8" w:rsidRPr="001E64F8" w:rsidRDefault="001E64F8" w:rsidP="00BB72A4">
                  <w:pPr>
                    <w:framePr w:hSpace="180" w:wrap="around" w:vAnchor="text" w:hAnchor="text" w:y="1"/>
                    <w:suppressOverlap/>
                    <w:rPr>
                      <w:rFonts w:ascii="Arial" w:hAnsi="Arial" w:cs="Arial"/>
                      <w:b/>
                      <w:lang w:val="en-US"/>
                      <w:rPrChange w:id="169" w:author="Oliver Egger" w:date="2025-03-18T23:01:00Z">
                        <w:rPr>
                          <w:rFonts w:ascii="Arial" w:hAnsi="Arial" w:cs="Arial"/>
                          <w:b/>
                        </w:rPr>
                      </w:rPrChange>
                    </w:rPr>
                  </w:pPr>
                  <w:r w:rsidRPr="001E64F8">
                    <w:rPr>
                      <w:rFonts w:ascii="Arial" w:hAnsi="Arial" w:cs="Arial"/>
                      <w:b/>
                      <w:lang w:val="en-US"/>
                      <w:rPrChange w:id="170" w:author="Oliver Egger" w:date="2025-03-18T23:01:00Z">
                        <w:rPr>
                          <w:rFonts w:ascii="Arial" w:hAnsi="Arial" w:cs="Arial"/>
                          <w:b/>
                        </w:rPr>
                      </w:rPrChange>
                    </w:rPr>
                    <w:t>Resource</w:t>
                  </w:r>
                </w:p>
              </w:tc>
            </w:tr>
            <w:tr w:rsidR="001E64F8" w:rsidRPr="001E64F8" w14:paraId="24AFFCCA" w14:textId="77777777" w:rsidTr="00600A4B">
              <w:tc>
                <w:tcPr>
                  <w:tcW w:w="14426" w:type="dxa"/>
                </w:tcPr>
                <w:p w14:paraId="027D86FB" w14:textId="77777777" w:rsidR="001E64F8" w:rsidRPr="001E64F8" w:rsidRDefault="001E64F8" w:rsidP="00BB72A4">
                  <w:pPr>
                    <w:framePr w:hSpace="180" w:wrap="around" w:vAnchor="text" w:hAnchor="text" w:y="1"/>
                    <w:suppressOverlap/>
                    <w:rPr>
                      <w:rFonts w:ascii="Arial" w:hAnsi="Arial" w:cs="Arial"/>
                      <w:b/>
                      <w:lang w:val="en-US"/>
                      <w:rPrChange w:id="171" w:author="Oliver Egger" w:date="2025-03-18T23:01:00Z">
                        <w:rPr>
                          <w:rFonts w:ascii="Arial" w:hAnsi="Arial" w:cs="Arial"/>
                          <w:b/>
                        </w:rPr>
                      </w:rPrChange>
                    </w:rPr>
                  </w:pPr>
                  <w:proofErr w:type="spellStart"/>
                  <w:r w:rsidRPr="001E64F8">
                    <w:rPr>
                      <w:rFonts w:ascii="Arial" w:hAnsi="Arial" w:cs="Arial"/>
                      <w:b/>
                      <w:lang w:val="en-US"/>
                      <w:rPrChange w:id="172" w:author="Oliver Egger" w:date="2025-03-18T23:01:00Z">
                        <w:rPr>
                          <w:rFonts w:ascii="Arial" w:hAnsi="Arial" w:cs="Arial"/>
                          <w:b/>
                        </w:rPr>
                      </w:rPrChange>
                    </w:rPr>
                    <w:t>AccountNumber</w:t>
                  </w:r>
                  <w:proofErr w:type="spellEnd"/>
                </w:p>
              </w:tc>
            </w:tr>
            <w:tr w:rsidR="001E64F8" w:rsidRPr="001E64F8" w14:paraId="1B3D044E" w14:textId="77777777" w:rsidTr="00600A4B">
              <w:tc>
                <w:tcPr>
                  <w:tcW w:w="14426" w:type="dxa"/>
                </w:tcPr>
                <w:p w14:paraId="0E818E4E" w14:textId="77777777" w:rsidR="001E64F8" w:rsidRPr="001E64F8" w:rsidRDefault="001E64F8" w:rsidP="00BB72A4">
                  <w:pPr>
                    <w:framePr w:hSpace="180" w:wrap="around" w:vAnchor="text" w:hAnchor="text" w:y="1"/>
                    <w:suppressOverlap/>
                    <w:rPr>
                      <w:rFonts w:ascii="Arial" w:hAnsi="Arial" w:cs="Arial"/>
                      <w:b/>
                      <w:lang w:val="en-US"/>
                      <w:rPrChange w:id="173" w:author="Oliver Egger" w:date="2025-03-18T23:01:00Z">
                        <w:rPr>
                          <w:rFonts w:ascii="Arial" w:hAnsi="Arial" w:cs="Arial"/>
                          <w:b/>
                        </w:rPr>
                      </w:rPrChange>
                    </w:rPr>
                  </w:pPr>
                  <w:r w:rsidRPr="001E64F8">
                    <w:rPr>
                      <w:rFonts w:ascii="Arial" w:hAnsi="Arial" w:cs="Arial"/>
                      <w:b/>
                      <w:lang w:val="en-US"/>
                      <w:rPrChange w:id="174" w:author="Oliver Egger" w:date="2025-03-18T23:01:00Z">
                        <w:rPr>
                          <w:rFonts w:ascii="Arial" w:hAnsi="Arial" w:cs="Arial"/>
                          <w:b/>
                        </w:rPr>
                      </w:rPrChange>
                    </w:rPr>
                    <w:t>Billable (j/n)</w:t>
                  </w:r>
                </w:p>
              </w:tc>
            </w:tr>
            <w:tr w:rsidR="001E64F8" w:rsidRPr="001E64F8" w14:paraId="7DD529E0" w14:textId="77777777" w:rsidTr="00600A4B">
              <w:tc>
                <w:tcPr>
                  <w:tcW w:w="14426" w:type="dxa"/>
                </w:tcPr>
                <w:p w14:paraId="0EDAE022" w14:textId="77777777" w:rsidR="001E64F8" w:rsidRPr="001E64F8" w:rsidRDefault="001E64F8" w:rsidP="00BB72A4">
                  <w:pPr>
                    <w:framePr w:hSpace="180" w:wrap="around" w:vAnchor="text" w:hAnchor="text" w:y="1"/>
                    <w:suppressOverlap/>
                    <w:rPr>
                      <w:rFonts w:ascii="Arial" w:hAnsi="Arial" w:cs="Arial"/>
                      <w:b/>
                      <w:lang w:val="en-US"/>
                      <w:rPrChange w:id="175" w:author="Oliver Egger" w:date="2025-03-18T23:01:00Z">
                        <w:rPr>
                          <w:rFonts w:ascii="Arial" w:hAnsi="Arial" w:cs="Arial"/>
                          <w:b/>
                        </w:rPr>
                      </w:rPrChange>
                    </w:rPr>
                  </w:pPr>
                  <w:proofErr w:type="spellStart"/>
                  <w:r w:rsidRPr="001E64F8">
                    <w:rPr>
                      <w:rFonts w:ascii="Arial" w:hAnsi="Arial" w:cs="Arial"/>
                      <w:b/>
                      <w:lang w:val="en-US"/>
                      <w:rPrChange w:id="176" w:author="Oliver Egger" w:date="2025-03-18T23:01:00Z">
                        <w:rPr>
                          <w:rFonts w:ascii="Arial" w:hAnsi="Arial" w:cs="Arial"/>
                          <w:b/>
                        </w:rPr>
                      </w:rPrChange>
                    </w:rPr>
                    <w:t>GuarantorID</w:t>
                  </w:r>
                  <w:proofErr w:type="spellEnd"/>
                </w:p>
              </w:tc>
            </w:tr>
            <w:tr w:rsidR="001E64F8" w:rsidRPr="001E64F8" w14:paraId="2794B92C" w14:textId="77777777" w:rsidTr="00600A4B">
              <w:tc>
                <w:tcPr>
                  <w:tcW w:w="14426" w:type="dxa"/>
                </w:tcPr>
                <w:p w14:paraId="75B4790C" w14:textId="77777777" w:rsidR="001E64F8" w:rsidRPr="001E64F8" w:rsidRDefault="001E64F8" w:rsidP="00BB72A4">
                  <w:pPr>
                    <w:framePr w:hSpace="180" w:wrap="around" w:vAnchor="text" w:hAnchor="text" w:y="1"/>
                    <w:suppressOverlap/>
                    <w:rPr>
                      <w:rFonts w:ascii="Arial" w:hAnsi="Arial" w:cs="Arial"/>
                      <w:b/>
                      <w:lang w:val="en-US"/>
                      <w:rPrChange w:id="177" w:author="Oliver Egger" w:date="2025-03-18T23:01:00Z">
                        <w:rPr>
                          <w:rFonts w:ascii="Arial" w:hAnsi="Arial" w:cs="Arial"/>
                          <w:b/>
                        </w:rPr>
                      </w:rPrChange>
                    </w:rPr>
                  </w:pPr>
                  <w:r w:rsidRPr="001E64F8">
                    <w:rPr>
                      <w:rFonts w:ascii="Arial" w:hAnsi="Arial" w:cs="Arial"/>
                      <w:b/>
                      <w:lang w:val="en-US"/>
                      <w:rPrChange w:id="178" w:author="Oliver Egger" w:date="2025-03-18T23:01:00Z">
                        <w:rPr>
                          <w:rFonts w:ascii="Arial" w:hAnsi="Arial" w:cs="Arial"/>
                          <w:b/>
                        </w:rPr>
                      </w:rPrChange>
                    </w:rPr>
                    <w:t>Amount</w:t>
                  </w:r>
                </w:p>
              </w:tc>
            </w:tr>
            <w:tr w:rsidR="001E64F8" w:rsidRPr="001E64F8" w14:paraId="382C630E" w14:textId="77777777" w:rsidTr="00600A4B">
              <w:tc>
                <w:tcPr>
                  <w:tcW w:w="14426" w:type="dxa"/>
                </w:tcPr>
                <w:p w14:paraId="0F90918C" w14:textId="77777777" w:rsidR="001E64F8" w:rsidRPr="001E64F8" w:rsidRDefault="001E64F8" w:rsidP="00BB72A4">
                  <w:pPr>
                    <w:framePr w:hSpace="180" w:wrap="around" w:vAnchor="text" w:hAnchor="text" w:y="1"/>
                    <w:suppressOverlap/>
                    <w:rPr>
                      <w:rFonts w:ascii="Arial" w:hAnsi="Arial" w:cs="Arial"/>
                      <w:b/>
                      <w:lang w:val="en-US"/>
                      <w:rPrChange w:id="179" w:author="Oliver Egger" w:date="2025-03-18T23:01:00Z">
                        <w:rPr>
                          <w:rFonts w:ascii="Arial" w:hAnsi="Arial" w:cs="Arial"/>
                          <w:b/>
                        </w:rPr>
                      </w:rPrChange>
                    </w:rPr>
                  </w:pPr>
                  <w:proofErr w:type="spellStart"/>
                  <w:r w:rsidRPr="001E64F8">
                    <w:rPr>
                      <w:rFonts w:ascii="Arial" w:hAnsi="Arial" w:cs="Arial"/>
                      <w:b/>
                      <w:lang w:val="en-US"/>
                      <w:rPrChange w:id="180" w:author="Oliver Egger" w:date="2025-03-18T23:01:00Z">
                        <w:rPr>
                          <w:rFonts w:ascii="Arial" w:hAnsi="Arial" w:cs="Arial"/>
                          <w:b/>
                        </w:rPr>
                      </w:rPrChange>
                    </w:rPr>
                    <w:t>InternalAmount</w:t>
                  </w:r>
                  <w:proofErr w:type="spellEnd"/>
                </w:p>
              </w:tc>
            </w:tr>
            <w:tr w:rsidR="001E64F8" w:rsidRPr="001E64F8" w14:paraId="61955C22" w14:textId="77777777" w:rsidTr="00600A4B">
              <w:tc>
                <w:tcPr>
                  <w:tcW w:w="14426" w:type="dxa"/>
                </w:tcPr>
                <w:p w14:paraId="19E0D699" w14:textId="77777777" w:rsidR="001E64F8" w:rsidRPr="001E64F8" w:rsidRDefault="001E64F8" w:rsidP="00BB72A4">
                  <w:pPr>
                    <w:framePr w:hSpace="180" w:wrap="around" w:vAnchor="text" w:hAnchor="text" w:y="1"/>
                    <w:suppressOverlap/>
                    <w:rPr>
                      <w:rFonts w:ascii="Arial" w:hAnsi="Arial" w:cs="Arial"/>
                      <w:b/>
                      <w:lang w:val="en-US"/>
                      <w:rPrChange w:id="181" w:author="Oliver Egger" w:date="2025-03-18T23:01:00Z">
                        <w:rPr>
                          <w:rFonts w:ascii="Arial" w:hAnsi="Arial" w:cs="Arial"/>
                          <w:b/>
                        </w:rPr>
                      </w:rPrChange>
                    </w:rPr>
                  </w:pPr>
                  <w:r w:rsidRPr="001E64F8">
                    <w:rPr>
                      <w:rFonts w:ascii="Arial" w:hAnsi="Arial" w:cs="Arial"/>
                      <w:b/>
                      <w:lang w:val="en-US"/>
                      <w:rPrChange w:id="182" w:author="Oliver Egger" w:date="2025-03-18T23:01:00Z">
                        <w:rPr>
                          <w:rFonts w:ascii="Arial" w:hAnsi="Arial" w:cs="Arial"/>
                          <w:b/>
                        </w:rPr>
                      </w:rPrChange>
                    </w:rPr>
                    <w:t xml:space="preserve">Validity </w:t>
                  </w:r>
                  <w:r w:rsidRPr="001E64F8">
                    <w:rPr>
                      <w:rFonts w:ascii="Arial" w:hAnsi="Arial" w:cs="Arial"/>
                      <w:lang w:val="en-US"/>
                      <w:rPrChange w:id="183" w:author="Oliver Egger" w:date="2025-03-18T23:01:00Z">
                        <w:rPr>
                          <w:rFonts w:ascii="Arial" w:hAnsi="Arial" w:cs="Arial"/>
                        </w:rPr>
                      </w:rPrChange>
                    </w:rPr>
                    <w:t>(</w:t>
                  </w:r>
                  <w:proofErr w:type="spellStart"/>
                  <w:r w:rsidRPr="001E64F8">
                    <w:rPr>
                      <w:rFonts w:ascii="Arial" w:hAnsi="Arial" w:cs="Arial"/>
                      <w:lang w:val="en-US"/>
                      <w:rPrChange w:id="184" w:author="Oliver Egger" w:date="2025-03-18T23:01:00Z">
                        <w:rPr>
                          <w:rFonts w:ascii="Arial" w:hAnsi="Arial" w:cs="Arial"/>
                        </w:rPr>
                      </w:rPrChange>
                    </w:rPr>
                    <w:t>Gültigkeit</w:t>
                  </w:r>
                  <w:proofErr w:type="spellEnd"/>
                  <w:r w:rsidRPr="001E64F8">
                    <w:rPr>
                      <w:rFonts w:ascii="Arial" w:hAnsi="Arial" w:cs="Arial"/>
                      <w:lang w:val="en-US"/>
                      <w:rPrChange w:id="185" w:author="Oliver Egger" w:date="2025-03-18T23:01:00Z">
                        <w:rPr>
                          <w:rFonts w:ascii="Arial" w:hAnsi="Arial" w:cs="Arial"/>
                        </w:rPr>
                      </w:rPrChange>
                    </w:rPr>
                    <w:t>)</w:t>
                  </w:r>
                </w:p>
              </w:tc>
            </w:tr>
            <w:tr w:rsidR="001E64F8" w:rsidRPr="001E64F8" w14:paraId="4A11C88A" w14:textId="77777777" w:rsidTr="00600A4B">
              <w:tc>
                <w:tcPr>
                  <w:tcW w:w="14426" w:type="dxa"/>
                </w:tcPr>
                <w:p w14:paraId="39FC792A" w14:textId="77777777" w:rsidR="001E64F8" w:rsidRPr="001E64F8" w:rsidRDefault="001E64F8" w:rsidP="00BB72A4">
                  <w:pPr>
                    <w:framePr w:hSpace="180" w:wrap="around" w:vAnchor="text" w:hAnchor="text" w:y="1"/>
                    <w:suppressOverlap/>
                    <w:rPr>
                      <w:rFonts w:ascii="Arial" w:hAnsi="Arial" w:cs="Arial"/>
                    </w:rPr>
                  </w:pPr>
                  <w:proofErr w:type="spellStart"/>
                  <w:r w:rsidRPr="001E64F8">
                    <w:rPr>
                      <w:rFonts w:ascii="Arial" w:hAnsi="Arial" w:cs="Arial"/>
                      <w:b/>
                    </w:rPr>
                    <w:t>Validate</w:t>
                  </w:r>
                  <w:proofErr w:type="spellEnd"/>
                  <w:r w:rsidRPr="001E64F8">
                    <w:rPr>
                      <w:rFonts w:ascii="Arial" w:hAnsi="Arial" w:cs="Arial"/>
                    </w:rPr>
                    <w:t>=</w:t>
                  </w:r>
                  <w:proofErr w:type="spellStart"/>
                  <w:r w:rsidRPr="001E64F8">
                    <w:rPr>
                      <w:rFonts w:ascii="Arial" w:hAnsi="Arial" w:cs="Arial"/>
                    </w:rPr>
                    <w:t>false</w:t>
                  </w:r>
                  <w:proofErr w:type="spellEnd"/>
                  <w:r w:rsidRPr="001E64F8">
                    <w:rPr>
                      <w:rFonts w:ascii="Arial" w:hAnsi="Arial" w:cs="Arial"/>
                    </w:rPr>
                    <w:t>,</w:t>
                  </w:r>
                </w:p>
                <w:p w14:paraId="25C120EB" w14:textId="77777777" w:rsidR="001E64F8" w:rsidRPr="001E64F8" w:rsidRDefault="001E64F8" w:rsidP="00BB72A4">
                  <w:pPr>
                    <w:framePr w:hSpace="180" w:wrap="around" w:vAnchor="text" w:hAnchor="text" w:y="1"/>
                    <w:suppressOverlap/>
                    <w:rPr>
                      <w:rFonts w:ascii="Arial" w:hAnsi="Arial" w:cs="Arial"/>
                    </w:rPr>
                  </w:pPr>
                  <w:r w:rsidRPr="001E64F8">
                    <w:rPr>
                      <w:rFonts w:ascii="Arial" w:hAnsi="Arial" w:cs="Arial"/>
                    </w:rPr>
                    <w:t xml:space="preserve">Die Validierung ist bei der </w:t>
                  </w:r>
                </w:p>
                <w:p w14:paraId="7D1896FB" w14:textId="77777777" w:rsidR="001E64F8" w:rsidRPr="001E64F8" w:rsidRDefault="001E64F8" w:rsidP="00BB72A4">
                  <w:pPr>
                    <w:framePr w:hSpace="180" w:wrap="around" w:vAnchor="text" w:hAnchor="text" w:y="1"/>
                    <w:suppressOverlap/>
                    <w:rPr>
                      <w:rFonts w:ascii="Arial" w:hAnsi="Arial" w:cs="Arial"/>
                    </w:rPr>
                  </w:pPr>
                  <w:r w:rsidRPr="001E64F8">
                    <w:rPr>
                      <w:rFonts w:ascii="Arial" w:hAnsi="Arial" w:cs="Arial"/>
                    </w:rPr>
                    <w:t xml:space="preserve">Erfassung erfolgt und soll nicht </w:t>
                  </w:r>
                </w:p>
                <w:p w14:paraId="3365238E" w14:textId="77777777" w:rsidR="001E64F8" w:rsidRPr="001E64F8" w:rsidRDefault="001E64F8" w:rsidP="00BB72A4">
                  <w:pPr>
                    <w:framePr w:hSpace="180" w:wrap="around" w:vAnchor="text" w:hAnchor="text" w:y="1"/>
                    <w:suppressOverlap/>
                    <w:rPr>
                      <w:rFonts w:ascii="Arial" w:hAnsi="Arial" w:cs="Arial"/>
                    </w:rPr>
                  </w:pPr>
                  <w:r w:rsidRPr="001E64F8">
                    <w:rPr>
                      <w:rFonts w:ascii="Arial" w:hAnsi="Arial" w:cs="Arial"/>
                    </w:rPr>
                    <w:t>wiederholt werden!</w:t>
                  </w:r>
                </w:p>
              </w:tc>
            </w:tr>
            <w:tr w:rsidR="001E64F8" w:rsidRPr="001E64F8" w14:paraId="7C4032BD" w14:textId="77777777" w:rsidTr="00600A4B">
              <w:tc>
                <w:tcPr>
                  <w:tcW w:w="14426" w:type="dxa"/>
                </w:tcPr>
                <w:p w14:paraId="27473AB0" w14:textId="77777777" w:rsidR="001E64F8" w:rsidRPr="001E64F8" w:rsidRDefault="001E64F8" w:rsidP="00BB72A4">
                  <w:pPr>
                    <w:framePr w:hSpace="180" w:wrap="around" w:vAnchor="text" w:hAnchor="text" w:y="1"/>
                    <w:suppressOverlap/>
                    <w:rPr>
                      <w:rFonts w:ascii="Arial" w:hAnsi="Arial" w:cs="Arial"/>
                    </w:rPr>
                  </w:pPr>
                  <w:proofErr w:type="spellStart"/>
                  <w:r w:rsidRPr="001E64F8">
                    <w:rPr>
                      <w:rFonts w:ascii="Arial" w:hAnsi="Arial" w:cs="Arial"/>
                      <w:b/>
                    </w:rPr>
                    <w:t>ValReason</w:t>
                  </w:r>
                  <w:proofErr w:type="spellEnd"/>
                  <w:r w:rsidRPr="001E64F8">
                    <w:rPr>
                      <w:rFonts w:ascii="Arial" w:hAnsi="Arial" w:cs="Arial"/>
                    </w:rPr>
                    <w:t xml:space="preserve">: Begründung zu </w:t>
                  </w:r>
                  <w:proofErr w:type="spellStart"/>
                  <w:r w:rsidRPr="001E64F8">
                    <w:rPr>
                      <w:rFonts w:ascii="Arial" w:hAnsi="Arial" w:cs="Arial"/>
                    </w:rPr>
                    <w:t>Validate</w:t>
                  </w:r>
                  <w:proofErr w:type="spellEnd"/>
                  <w:r w:rsidRPr="001E64F8">
                    <w:rPr>
                      <w:rFonts w:ascii="Arial" w:hAnsi="Arial" w:cs="Arial"/>
                    </w:rPr>
                    <w:t>=</w:t>
                  </w:r>
                </w:p>
                <w:p w14:paraId="72A342A2" w14:textId="77777777" w:rsidR="001E64F8" w:rsidRPr="001E64F8" w:rsidRDefault="001E64F8" w:rsidP="00BB72A4">
                  <w:pPr>
                    <w:framePr w:hSpace="180" w:wrap="around" w:vAnchor="text" w:hAnchor="text" w:y="1"/>
                    <w:suppressOverlap/>
                    <w:rPr>
                      <w:rFonts w:ascii="Arial" w:hAnsi="Arial" w:cs="Arial"/>
                    </w:rPr>
                  </w:pPr>
                  <w:proofErr w:type="spellStart"/>
                  <w:r w:rsidRPr="001E64F8">
                    <w:rPr>
                      <w:rFonts w:ascii="Arial" w:hAnsi="Arial" w:cs="Arial"/>
                    </w:rPr>
                    <w:t>false</w:t>
                  </w:r>
                  <w:proofErr w:type="spellEnd"/>
                  <w:r w:rsidRPr="001E64F8">
                    <w:rPr>
                      <w:rFonts w:ascii="Arial" w:hAnsi="Arial" w:cs="Arial"/>
                    </w:rPr>
                    <w:t xml:space="preserve">. Max. 256 Zeichen. </w:t>
                  </w:r>
                </w:p>
              </w:tc>
            </w:tr>
            <w:tr w:rsidR="001E64F8" w:rsidRPr="001E64F8" w14:paraId="5D37F5D3" w14:textId="77777777" w:rsidTr="00600A4B">
              <w:tc>
                <w:tcPr>
                  <w:tcW w:w="14426" w:type="dxa"/>
                </w:tcPr>
                <w:p w14:paraId="45E78076" w14:textId="77777777" w:rsidR="001E64F8" w:rsidRPr="001E64F8" w:rsidRDefault="001E64F8" w:rsidP="00BB72A4">
                  <w:pPr>
                    <w:framePr w:hSpace="180" w:wrap="around" w:vAnchor="text" w:hAnchor="text" w:y="1"/>
                    <w:suppressOverlap/>
                    <w:rPr>
                      <w:rFonts w:ascii="Arial" w:hAnsi="Arial" w:cs="Arial"/>
                      <w:b/>
                    </w:rPr>
                  </w:pPr>
                  <w:proofErr w:type="spellStart"/>
                  <w:r w:rsidRPr="001E64F8">
                    <w:rPr>
                      <w:rFonts w:ascii="Arial" w:hAnsi="Arial" w:cs="Arial"/>
                      <w:b/>
                    </w:rPr>
                    <w:t>SomaticRehabilitaton</w:t>
                  </w:r>
                  <w:proofErr w:type="spellEnd"/>
                  <w:r w:rsidRPr="001E64F8">
                    <w:rPr>
                      <w:rFonts w:ascii="Arial" w:hAnsi="Arial" w:cs="Arial"/>
                      <w:b/>
                    </w:rPr>
                    <w:t xml:space="preserve"> (j/n)</w:t>
                  </w:r>
                </w:p>
              </w:tc>
            </w:tr>
            <w:tr w:rsidR="001E64F8" w:rsidRPr="001E64F8" w14:paraId="5FFBC78A" w14:textId="77777777" w:rsidTr="00600A4B">
              <w:tc>
                <w:tcPr>
                  <w:tcW w:w="14426" w:type="dxa"/>
                </w:tcPr>
                <w:p w14:paraId="46DE7A04" w14:textId="77777777" w:rsidR="001E64F8" w:rsidRPr="001E64F8" w:rsidRDefault="001E64F8" w:rsidP="00BB72A4">
                  <w:pPr>
                    <w:framePr w:hSpace="180" w:wrap="around" w:vAnchor="text" w:hAnchor="text" w:y="1"/>
                    <w:suppressOverlap/>
                    <w:rPr>
                      <w:rFonts w:ascii="Arial" w:hAnsi="Arial" w:cs="Arial"/>
                    </w:rPr>
                  </w:pPr>
                  <w:r w:rsidRPr="001E64F8">
                    <w:rPr>
                      <w:rFonts w:ascii="Arial" w:hAnsi="Arial" w:cs="Arial"/>
                      <w:b/>
                    </w:rPr>
                    <w:t>Given</w:t>
                  </w:r>
                  <w:r w:rsidRPr="001E64F8">
                    <w:rPr>
                      <w:rFonts w:ascii="Arial" w:hAnsi="Arial" w:cs="Arial"/>
                    </w:rPr>
                    <w:t xml:space="preserve"> – ‚mitgegeben’ für Mat. Medi</w:t>
                  </w:r>
                </w:p>
              </w:tc>
            </w:tr>
            <w:tr w:rsidR="001E64F8" w:rsidRPr="001E64F8" w14:paraId="66FACAFF" w14:textId="77777777" w:rsidTr="00600A4B">
              <w:tc>
                <w:tcPr>
                  <w:tcW w:w="14426" w:type="dxa"/>
                </w:tcPr>
                <w:p w14:paraId="5922DC09" w14:textId="77777777" w:rsidR="001E64F8" w:rsidRPr="001E64F8" w:rsidRDefault="001E64F8" w:rsidP="00BB72A4">
                  <w:pPr>
                    <w:framePr w:hSpace="180" w:wrap="around" w:vAnchor="text" w:hAnchor="text" w:y="1"/>
                    <w:suppressOverlap/>
                    <w:rPr>
                      <w:rFonts w:ascii="Arial" w:hAnsi="Arial" w:cs="Arial"/>
                    </w:rPr>
                  </w:pPr>
                  <w:proofErr w:type="spellStart"/>
                  <w:r w:rsidRPr="001E64F8">
                    <w:rPr>
                      <w:rFonts w:ascii="Arial" w:hAnsi="Arial" w:cs="Arial"/>
                      <w:b/>
                    </w:rPr>
                    <w:t>ServiceText</w:t>
                  </w:r>
                  <w:proofErr w:type="spellEnd"/>
                  <w:r w:rsidRPr="001E64F8">
                    <w:rPr>
                      <w:rFonts w:ascii="Arial" w:hAnsi="Arial" w:cs="Arial"/>
                    </w:rPr>
                    <w:t xml:space="preserve"> – äquivalent zu </w:t>
                  </w:r>
                </w:p>
                <w:p w14:paraId="29603C7B" w14:textId="77777777" w:rsidR="001E64F8" w:rsidRPr="001E64F8" w:rsidRDefault="001E64F8" w:rsidP="00BB72A4">
                  <w:pPr>
                    <w:framePr w:hSpace="180" w:wrap="around" w:vAnchor="text" w:hAnchor="text" w:y="1"/>
                    <w:suppressOverlap/>
                    <w:rPr>
                      <w:rFonts w:ascii="Arial" w:hAnsi="Arial" w:cs="Arial"/>
                    </w:rPr>
                  </w:pPr>
                  <w:proofErr w:type="spellStart"/>
                  <w:r w:rsidRPr="001E64F8">
                    <w:rPr>
                      <w:rFonts w:ascii="Arial" w:hAnsi="Arial" w:cs="Arial"/>
                    </w:rPr>
                    <w:t>AdditionalText</w:t>
                  </w:r>
                  <w:proofErr w:type="spellEnd"/>
                  <w:r w:rsidRPr="001E64F8">
                    <w:rPr>
                      <w:rFonts w:ascii="Arial" w:hAnsi="Arial" w:cs="Arial"/>
                    </w:rPr>
                    <w:t>, wenn dieser belegt ist.</w:t>
                  </w:r>
                </w:p>
                <w:p w14:paraId="6BFD1425" w14:textId="77777777" w:rsidR="001E64F8" w:rsidRPr="001E64F8" w:rsidRDefault="001E64F8" w:rsidP="00BB72A4">
                  <w:pPr>
                    <w:framePr w:hSpace="180" w:wrap="around" w:vAnchor="text" w:hAnchor="text" w:y="1"/>
                    <w:suppressOverlap/>
                    <w:rPr>
                      <w:rFonts w:ascii="Arial" w:hAnsi="Arial" w:cs="Arial"/>
                    </w:rPr>
                  </w:pPr>
                  <w:r w:rsidRPr="001E64F8">
                    <w:rPr>
                      <w:rFonts w:ascii="Arial" w:hAnsi="Arial" w:cs="Arial"/>
                    </w:rPr>
                    <w:t>Max. 256 Zeichen.</w:t>
                  </w:r>
                </w:p>
              </w:tc>
            </w:tr>
            <w:tr w:rsidR="001E64F8" w:rsidRPr="001E64F8" w14:paraId="4E162F24" w14:textId="77777777" w:rsidTr="00600A4B">
              <w:tc>
                <w:tcPr>
                  <w:tcW w:w="14426" w:type="dxa"/>
                </w:tcPr>
                <w:p w14:paraId="3E4A86B5" w14:textId="77777777" w:rsidR="001E64F8" w:rsidRPr="001E64F8" w:rsidRDefault="001E64F8" w:rsidP="00BB72A4">
                  <w:pPr>
                    <w:framePr w:hSpace="180" w:wrap="around" w:vAnchor="text" w:hAnchor="text" w:y="1"/>
                    <w:suppressOverlap/>
                    <w:rPr>
                      <w:rFonts w:ascii="Arial" w:hAnsi="Arial" w:cs="Arial"/>
                    </w:rPr>
                  </w:pPr>
                  <w:proofErr w:type="spellStart"/>
                  <w:r w:rsidRPr="001E64F8">
                    <w:rPr>
                      <w:rFonts w:ascii="Arial" w:hAnsi="Arial" w:cs="Arial"/>
                      <w:b/>
                    </w:rPr>
                    <w:t>ClientUnit</w:t>
                  </w:r>
                  <w:proofErr w:type="spellEnd"/>
                  <w:r w:rsidRPr="001E64F8">
                    <w:rPr>
                      <w:rFonts w:ascii="Arial" w:hAnsi="Arial" w:cs="Arial"/>
                    </w:rPr>
                    <w:t xml:space="preserve"> – ‚Mandant’ zusätzliche Kenn-</w:t>
                  </w:r>
                  <w:r w:rsidRPr="001E64F8">
                    <w:rPr>
                      <w:rFonts w:ascii="Arial" w:hAnsi="Arial" w:cs="Arial"/>
                    </w:rPr>
                    <w:br/>
                  </w:r>
                  <w:proofErr w:type="spellStart"/>
                  <w:r w:rsidRPr="001E64F8">
                    <w:rPr>
                      <w:rFonts w:ascii="Arial" w:hAnsi="Arial" w:cs="Arial"/>
                    </w:rPr>
                    <w:t>zeichnung</w:t>
                  </w:r>
                  <w:proofErr w:type="spellEnd"/>
                  <w:r w:rsidRPr="001E64F8">
                    <w:rPr>
                      <w:rFonts w:ascii="Arial" w:hAnsi="Arial" w:cs="Arial"/>
                    </w:rPr>
                    <w:t xml:space="preserve"> der Herkunft auf </w:t>
                  </w:r>
                </w:p>
                <w:p w14:paraId="4C1EA113" w14:textId="77777777" w:rsidR="001E64F8" w:rsidRPr="001E64F8" w:rsidRDefault="001E64F8" w:rsidP="00BB72A4">
                  <w:pPr>
                    <w:framePr w:hSpace="180" w:wrap="around" w:vAnchor="text" w:hAnchor="text" w:y="1"/>
                    <w:suppressOverlap/>
                    <w:rPr>
                      <w:rFonts w:ascii="Arial" w:hAnsi="Arial" w:cs="Arial"/>
                    </w:rPr>
                  </w:pPr>
                  <w:r w:rsidRPr="001E64F8">
                    <w:rPr>
                      <w:rFonts w:ascii="Arial" w:hAnsi="Arial" w:cs="Arial"/>
                    </w:rPr>
                    <w:lastRenderedPageBreak/>
                    <w:t>Leistungsebene</w:t>
                  </w:r>
                </w:p>
              </w:tc>
            </w:tr>
            <w:tr w:rsidR="001E64F8" w:rsidRPr="001E64F8" w14:paraId="3F5FFFDD" w14:textId="77777777" w:rsidTr="00600A4B">
              <w:tc>
                <w:tcPr>
                  <w:tcW w:w="14426" w:type="dxa"/>
                </w:tcPr>
                <w:p w14:paraId="441B5EBB" w14:textId="77777777" w:rsidR="001E64F8" w:rsidRPr="001E64F8" w:rsidRDefault="001E64F8" w:rsidP="00BB72A4">
                  <w:pPr>
                    <w:framePr w:hSpace="180" w:wrap="around" w:vAnchor="text" w:hAnchor="text" w:y="1"/>
                    <w:suppressOverlap/>
                    <w:rPr>
                      <w:rStyle w:val="m"/>
                      <w:rFonts w:ascii="Arial" w:hAnsi="Arial" w:cs="Arial"/>
                      <w:lang w:val="de-DE"/>
                    </w:rPr>
                  </w:pPr>
                  <w:proofErr w:type="spellStart"/>
                  <w:r w:rsidRPr="001E64F8">
                    <w:rPr>
                      <w:rStyle w:val="m"/>
                      <w:rFonts w:ascii="Arial" w:hAnsi="Arial" w:cs="Arial"/>
                      <w:b/>
                      <w:lang w:val="de-DE"/>
                    </w:rPr>
                    <w:lastRenderedPageBreak/>
                    <w:t>NumberofParticipants</w:t>
                  </w:r>
                  <w:proofErr w:type="spellEnd"/>
                  <w:r w:rsidRPr="001E64F8">
                    <w:rPr>
                      <w:rStyle w:val="m"/>
                      <w:rFonts w:ascii="Arial" w:hAnsi="Arial" w:cs="Arial"/>
                      <w:lang w:val="de-DE"/>
                    </w:rPr>
                    <w:t xml:space="preserve"> – Anzahl </w:t>
                  </w:r>
                </w:p>
                <w:p w14:paraId="690DFFED" w14:textId="77777777" w:rsidR="001E64F8" w:rsidRPr="001E64F8" w:rsidRDefault="001E64F8" w:rsidP="00BB72A4">
                  <w:pPr>
                    <w:framePr w:hSpace="180" w:wrap="around" w:vAnchor="text" w:hAnchor="text" w:y="1"/>
                    <w:suppressOverlap/>
                    <w:rPr>
                      <w:rStyle w:val="m"/>
                      <w:rFonts w:ascii="Arial" w:hAnsi="Arial" w:cs="Arial"/>
                      <w:lang w:val="de-DE"/>
                    </w:rPr>
                  </w:pPr>
                  <w:r w:rsidRPr="001E64F8">
                    <w:rPr>
                      <w:rStyle w:val="m"/>
                      <w:rFonts w:ascii="Arial" w:hAnsi="Arial" w:cs="Arial"/>
                      <w:lang w:val="de-DE"/>
                    </w:rPr>
                    <w:t>Teilnehmer an einer Gruppen-</w:t>
                  </w:r>
                </w:p>
                <w:p w14:paraId="592018B0" w14:textId="77777777" w:rsidR="001E64F8" w:rsidRPr="001E64F8" w:rsidRDefault="001E64F8" w:rsidP="00BB72A4">
                  <w:pPr>
                    <w:framePr w:hSpace="180" w:wrap="around" w:vAnchor="text" w:hAnchor="text" w:y="1"/>
                    <w:suppressOverlap/>
                    <w:rPr>
                      <w:rFonts w:ascii="Arial" w:hAnsi="Arial" w:cs="Arial"/>
                    </w:rPr>
                  </w:pPr>
                  <w:proofErr w:type="spellStart"/>
                  <w:r w:rsidRPr="001E64F8">
                    <w:rPr>
                      <w:rStyle w:val="m"/>
                      <w:rFonts w:ascii="Arial" w:hAnsi="Arial" w:cs="Arial"/>
                      <w:lang w:val="de-DE"/>
                    </w:rPr>
                    <w:t>therapie</w:t>
                  </w:r>
                  <w:proofErr w:type="spellEnd"/>
                </w:p>
              </w:tc>
            </w:tr>
            <w:tr w:rsidR="001E64F8" w:rsidRPr="001E64F8" w14:paraId="0A6E6947" w14:textId="77777777" w:rsidTr="00600A4B">
              <w:tc>
                <w:tcPr>
                  <w:tcW w:w="14426" w:type="dxa"/>
                </w:tcPr>
                <w:p w14:paraId="60E798A6" w14:textId="77777777" w:rsidR="001E64F8" w:rsidRPr="001E64F8" w:rsidRDefault="001E64F8" w:rsidP="00BB72A4">
                  <w:pPr>
                    <w:framePr w:hSpace="180" w:wrap="around" w:vAnchor="text" w:hAnchor="text" w:y="1"/>
                    <w:suppressOverlap/>
                    <w:rPr>
                      <w:rStyle w:val="m"/>
                      <w:rFonts w:ascii="Arial" w:hAnsi="Arial" w:cs="Arial"/>
                      <w:lang w:val="de-DE"/>
                    </w:rPr>
                  </w:pPr>
                  <w:proofErr w:type="spellStart"/>
                  <w:r w:rsidRPr="001E64F8">
                    <w:rPr>
                      <w:rStyle w:val="m"/>
                      <w:rFonts w:ascii="Arial" w:hAnsi="Arial" w:cs="Arial"/>
                      <w:b/>
                      <w:lang w:val="de-DE"/>
                    </w:rPr>
                    <w:t>Application</w:t>
                  </w:r>
                  <w:proofErr w:type="spellEnd"/>
                  <w:r w:rsidRPr="001E64F8">
                    <w:rPr>
                      <w:rStyle w:val="m"/>
                      <w:rFonts w:ascii="Arial" w:hAnsi="Arial" w:cs="Arial"/>
                      <w:b/>
                      <w:lang w:val="de-DE"/>
                    </w:rPr>
                    <w:t xml:space="preserve"> </w:t>
                  </w:r>
                  <w:r w:rsidRPr="001E64F8">
                    <w:rPr>
                      <w:rStyle w:val="m"/>
                      <w:rFonts w:ascii="Arial" w:hAnsi="Arial" w:cs="Arial"/>
                      <w:lang w:val="de-DE"/>
                    </w:rPr>
                    <w:t xml:space="preserve">– Verabreichungsart </w:t>
                  </w:r>
                </w:p>
                <w:p w14:paraId="2FD81091" w14:textId="77777777" w:rsidR="001E64F8" w:rsidRPr="001E64F8" w:rsidRDefault="001E64F8" w:rsidP="00BB72A4">
                  <w:pPr>
                    <w:framePr w:hSpace="180" w:wrap="around" w:vAnchor="text" w:hAnchor="text" w:y="1"/>
                    <w:suppressOverlap/>
                    <w:rPr>
                      <w:rStyle w:val="m"/>
                      <w:rFonts w:ascii="Arial" w:hAnsi="Arial" w:cs="Arial"/>
                      <w:lang w:val="de-DE"/>
                    </w:rPr>
                  </w:pPr>
                  <w:r w:rsidRPr="001E64F8">
                    <w:rPr>
                      <w:rStyle w:val="m"/>
                      <w:rFonts w:ascii="Arial" w:hAnsi="Arial" w:cs="Arial"/>
                      <w:lang w:val="de-DE"/>
                    </w:rPr>
                    <w:t>bei Medikamenten</w:t>
                  </w:r>
                </w:p>
                <w:p w14:paraId="0F00529C" w14:textId="77777777" w:rsidR="001E64F8" w:rsidRPr="001E64F8" w:rsidRDefault="001E64F8" w:rsidP="00BB72A4">
                  <w:pPr>
                    <w:framePr w:hSpace="180" w:wrap="around" w:vAnchor="text" w:hAnchor="text" w:y="1"/>
                    <w:suppressOverlap/>
                    <w:rPr>
                      <w:rStyle w:val="m"/>
                      <w:rFonts w:ascii="Arial" w:hAnsi="Arial" w:cs="Arial"/>
                      <w:lang w:val="de-DE"/>
                    </w:rPr>
                  </w:pPr>
                  <w:proofErr w:type="spellStart"/>
                  <w:r w:rsidRPr="001E64F8">
                    <w:rPr>
                      <w:rStyle w:val="m"/>
                      <w:rFonts w:ascii="Arial" w:hAnsi="Arial" w:cs="Arial"/>
                      <w:b/>
                      <w:lang w:val="de-DE"/>
                    </w:rPr>
                    <w:t>ATCCode</w:t>
                  </w:r>
                  <w:proofErr w:type="spellEnd"/>
                  <w:r w:rsidRPr="001E64F8">
                    <w:rPr>
                      <w:rStyle w:val="m"/>
                      <w:rFonts w:ascii="Arial" w:hAnsi="Arial" w:cs="Arial"/>
                      <w:b/>
                      <w:lang w:val="de-DE"/>
                    </w:rPr>
                    <w:t xml:space="preserve"> </w:t>
                  </w:r>
                  <w:r w:rsidRPr="001E64F8">
                    <w:rPr>
                      <w:rStyle w:val="m"/>
                      <w:rFonts w:ascii="Arial" w:hAnsi="Arial" w:cs="Arial"/>
                      <w:lang w:val="de-DE"/>
                    </w:rPr>
                    <w:t xml:space="preserve">– ATC-Code </w:t>
                  </w:r>
                </w:p>
                <w:p w14:paraId="1A6DEC89" w14:textId="77777777" w:rsidR="001E64F8" w:rsidRPr="001E64F8" w:rsidRDefault="001E64F8" w:rsidP="00BB72A4">
                  <w:pPr>
                    <w:framePr w:hSpace="180" w:wrap="around" w:vAnchor="text" w:hAnchor="text" w:y="1"/>
                    <w:suppressOverlap/>
                    <w:rPr>
                      <w:rStyle w:val="m"/>
                      <w:rFonts w:ascii="Arial" w:hAnsi="Arial" w:cs="Arial"/>
                      <w:lang w:val="de-DE"/>
                    </w:rPr>
                  </w:pPr>
                  <w:r w:rsidRPr="001E64F8">
                    <w:rPr>
                      <w:rStyle w:val="m"/>
                      <w:rFonts w:ascii="Arial" w:hAnsi="Arial" w:cs="Arial"/>
                      <w:lang w:val="de-DE"/>
                    </w:rPr>
                    <w:t>bei Medikamenten</w:t>
                  </w:r>
                </w:p>
                <w:p w14:paraId="061810A6" w14:textId="77777777" w:rsidR="001E64F8" w:rsidRPr="001E64F8" w:rsidRDefault="001E64F8" w:rsidP="00BB72A4">
                  <w:pPr>
                    <w:framePr w:hSpace="180" w:wrap="around" w:vAnchor="text" w:hAnchor="text" w:y="1"/>
                    <w:suppressOverlap/>
                    <w:rPr>
                      <w:rStyle w:val="m"/>
                      <w:rFonts w:ascii="Arial" w:hAnsi="Arial" w:cs="Arial"/>
                      <w:lang w:val="de-DE"/>
                    </w:rPr>
                  </w:pPr>
                  <w:r w:rsidRPr="001E64F8">
                    <w:rPr>
                      <w:rStyle w:val="m"/>
                      <w:rFonts w:ascii="Arial" w:hAnsi="Arial" w:cs="Arial"/>
                      <w:b/>
                      <w:lang w:val="de-DE"/>
                    </w:rPr>
                    <w:t xml:space="preserve">Dose </w:t>
                  </w:r>
                  <w:r w:rsidRPr="001E64F8">
                    <w:rPr>
                      <w:rStyle w:val="m"/>
                      <w:rFonts w:ascii="Arial" w:hAnsi="Arial" w:cs="Arial"/>
                      <w:lang w:val="de-DE"/>
                    </w:rPr>
                    <w:t xml:space="preserve">– Dosis bei </w:t>
                  </w:r>
                  <w:proofErr w:type="spellStart"/>
                  <w:r w:rsidRPr="001E64F8">
                    <w:rPr>
                      <w:rStyle w:val="m"/>
                      <w:rFonts w:ascii="Arial" w:hAnsi="Arial" w:cs="Arial"/>
                      <w:lang w:val="de-DE"/>
                    </w:rPr>
                    <w:t>Medika</w:t>
                  </w:r>
                  <w:proofErr w:type="spellEnd"/>
                </w:p>
                <w:p w14:paraId="644371B7" w14:textId="77777777" w:rsidR="001E64F8" w:rsidRPr="001E64F8" w:rsidRDefault="001E64F8" w:rsidP="00BB72A4">
                  <w:pPr>
                    <w:framePr w:hSpace="180" w:wrap="around" w:vAnchor="text" w:hAnchor="text" w:y="1"/>
                    <w:suppressOverlap/>
                    <w:rPr>
                      <w:rStyle w:val="m"/>
                      <w:rFonts w:ascii="Arial" w:hAnsi="Arial" w:cs="Arial"/>
                      <w:lang w:val="de-DE"/>
                    </w:rPr>
                  </w:pPr>
                  <w:proofErr w:type="spellStart"/>
                  <w:r w:rsidRPr="001E64F8">
                    <w:rPr>
                      <w:rStyle w:val="m"/>
                      <w:rFonts w:ascii="Arial" w:hAnsi="Arial" w:cs="Arial"/>
                      <w:lang w:val="de-DE"/>
                    </w:rPr>
                    <w:t>menten</w:t>
                  </w:r>
                  <w:proofErr w:type="spellEnd"/>
                </w:p>
              </w:tc>
            </w:tr>
            <w:tr w:rsidR="001E64F8" w:rsidRPr="001E64F8" w14:paraId="4112F9C8" w14:textId="77777777" w:rsidTr="00600A4B">
              <w:tc>
                <w:tcPr>
                  <w:tcW w:w="14426" w:type="dxa"/>
                </w:tcPr>
                <w:p w14:paraId="48C97C91"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
                    </w:rPr>
                    <w:t xml:space="preserve">Code207 (*) – </w:t>
                  </w:r>
                  <w:r w:rsidRPr="001E64F8">
                    <w:rPr>
                      <w:rFonts w:ascii="Arial" w:hAnsi="Arial" w:cs="Arial"/>
                      <w:bCs/>
                    </w:rPr>
                    <w:t xml:space="preserve">nicht </w:t>
                  </w:r>
                  <w:proofErr w:type="spellStart"/>
                  <w:r w:rsidRPr="001E64F8">
                    <w:rPr>
                      <w:rFonts w:ascii="Arial" w:hAnsi="Arial" w:cs="Arial"/>
                      <w:bCs/>
                    </w:rPr>
                    <w:t>subs</w:t>
                  </w:r>
                  <w:proofErr w:type="spellEnd"/>
                  <w:r w:rsidRPr="001E64F8">
                    <w:rPr>
                      <w:rFonts w:ascii="Arial" w:hAnsi="Arial" w:cs="Arial"/>
                      <w:bCs/>
                    </w:rPr>
                    <w:t>-</w:t>
                  </w:r>
                </w:p>
                <w:p w14:paraId="74BCB438" w14:textId="77777777" w:rsidR="001E64F8" w:rsidRPr="001E64F8" w:rsidRDefault="001E64F8" w:rsidP="00BB72A4">
                  <w:pPr>
                    <w:framePr w:hSpace="180" w:wrap="around" w:vAnchor="text" w:hAnchor="text" w:y="1"/>
                    <w:suppressOverlap/>
                    <w:rPr>
                      <w:rFonts w:ascii="Arial" w:hAnsi="Arial" w:cs="Arial"/>
                      <w:bCs/>
                    </w:rPr>
                  </w:pPr>
                  <w:proofErr w:type="spellStart"/>
                  <w:r w:rsidRPr="001E64F8">
                    <w:rPr>
                      <w:rFonts w:ascii="Arial" w:hAnsi="Arial" w:cs="Arial"/>
                      <w:bCs/>
                    </w:rPr>
                    <w:t>ttuierbares</w:t>
                  </w:r>
                  <w:proofErr w:type="spellEnd"/>
                  <w:r w:rsidRPr="001E64F8">
                    <w:rPr>
                      <w:rFonts w:ascii="Arial" w:hAnsi="Arial" w:cs="Arial"/>
                      <w:bCs/>
                    </w:rPr>
                    <w:t xml:space="preserve"> Medikament</w:t>
                  </w:r>
                </w:p>
                <w:p w14:paraId="065AB79E" w14:textId="77777777" w:rsidR="001E64F8" w:rsidRPr="001E64F8" w:rsidRDefault="001E64F8" w:rsidP="00BB72A4">
                  <w:pPr>
                    <w:framePr w:hSpace="180" w:wrap="around" w:vAnchor="text" w:hAnchor="text" w:y="1"/>
                    <w:suppressOverlap/>
                    <w:rPr>
                      <w:rFonts w:ascii="Arial" w:hAnsi="Arial" w:cs="Arial"/>
                      <w:bCs/>
                    </w:rPr>
                  </w:pPr>
                  <w:proofErr w:type="spellStart"/>
                  <w:r w:rsidRPr="001E64F8">
                    <w:rPr>
                      <w:rFonts w:ascii="Arial" w:hAnsi="Arial" w:cs="Arial"/>
                      <w:b/>
                    </w:rPr>
                    <w:t>FraFre</w:t>
                  </w:r>
                  <w:proofErr w:type="spellEnd"/>
                  <w:r w:rsidRPr="001E64F8">
                    <w:rPr>
                      <w:rFonts w:ascii="Arial" w:hAnsi="Arial" w:cs="Arial"/>
                      <w:b/>
                    </w:rPr>
                    <w:t xml:space="preserve"> (*) </w:t>
                  </w:r>
                  <w:r w:rsidRPr="001E64F8">
                    <w:rPr>
                      <w:rFonts w:ascii="Arial" w:hAnsi="Arial" w:cs="Arial"/>
                      <w:bCs/>
                    </w:rPr>
                    <w:t xml:space="preserve">– Franchise </w:t>
                  </w:r>
                  <w:proofErr w:type="spellStart"/>
                  <w:r w:rsidRPr="001E64F8">
                    <w:rPr>
                      <w:rFonts w:ascii="Arial" w:hAnsi="Arial" w:cs="Arial"/>
                      <w:bCs/>
                    </w:rPr>
                    <w:t>be</w:t>
                  </w:r>
                  <w:proofErr w:type="spellEnd"/>
                  <w:r w:rsidRPr="001E64F8">
                    <w:rPr>
                      <w:rFonts w:ascii="Arial" w:hAnsi="Arial" w:cs="Arial"/>
                      <w:bCs/>
                    </w:rPr>
                    <w:t>-</w:t>
                  </w:r>
                </w:p>
                <w:p w14:paraId="6142D1D5"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Cs/>
                    </w:rPr>
                    <w:t xml:space="preserve">freite Vorsorgeleistung </w:t>
                  </w:r>
                </w:p>
                <w:p w14:paraId="5B78C360"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
                    </w:rPr>
                    <w:t xml:space="preserve">Side (*) - </w:t>
                  </w:r>
                  <w:r w:rsidRPr="001E64F8">
                    <w:rPr>
                      <w:rFonts w:ascii="Arial" w:hAnsi="Arial" w:cs="Arial"/>
                      <w:bCs/>
                    </w:rPr>
                    <w:t>Seite</w:t>
                  </w:r>
                </w:p>
                <w:p w14:paraId="42EC2266" w14:textId="77777777" w:rsidR="001E64F8" w:rsidRPr="001E64F8" w:rsidRDefault="001E64F8" w:rsidP="00BB72A4">
                  <w:pPr>
                    <w:framePr w:hSpace="180" w:wrap="around" w:vAnchor="text" w:hAnchor="text" w:y="1"/>
                    <w:suppressOverlap/>
                    <w:rPr>
                      <w:rFonts w:ascii="Arial" w:hAnsi="Arial" w:cs="Arial"/>
                      <w:b/>
                    </w:rPr>
                  </w:pPr>
                </w:p>
                <w:p w14:paraId="77F08BCD" w14:textId="77777777" w:rsidR="001E64F8" w:rsidRPr="001E64F8" w:rsidRDefault="001E64F8" w:rsidP="00BB72A4">
                  <w:pPr>
                    <w:framePr w:hSpace="180" w:wrap="around" w:vAnchor="text" w:hAnchor="text" w:y="1"/>
                    <w:suppressOverlap/>
                    <w:rPr>
                      <w:rFonts w:ascii="Arial" w:hAnsi="Arial" w:cs="Arial"/>
                      <w:b/>
                    </w:rPr>
                  </w:pPr>
                  <w:proofErr w:type="spellStart"/>
                  <w:r w:rsidRPr="001E64F8">
                    <w:rPr>
                      <w:rFonts w:ascii="Arial" w:hAnsi="Arial" w:cs="Arial"/>
                      <w:b/>
                    </w:rPr>
                    <w:t>MidnightCensus</w:t>
                  </w:r>
                  <w:proofErr w:type="spellEnd"/>
                  <w:r w:rsidRPr="001E64F8">
                    <w:rPr>
                      <w:rFonts w:ascii="Arial" w:hAnsi="Arial" w:cs="Arial"/>
                      <w:b/>
                    </w:rPr>
                    <w:t xml:space="preserve"> (*) – </w:t>
                  </w:r>
                </w:p>
                <w:p w14:paraId="62303520"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Cs/>
                    </w:rPr>
                    <w:t>Dauert eine Sitzung über</w:t>
                  </w:r>
                </w:p>
                <w:p w14:paraId="6E72FDFD"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Cs/>
                    </w:rPr>
                    <w:t>Mitternacht, so muss dieses</w:t>
                  </w:r>
                </w:p>
                <w:p w14:paraId="4C86CC4B"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Cs/>
                    </w:rPr>
                    <w:t>Attribut auf allen zu dieser</w:t>
                  </w:r>
                </w:p>
                <w:p w14:paraId="6A583CF9"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Cs/>
                    </w:rPr>
                    <w:t xml:space="preserve">Sitzung gehörenden </w:t>
                  </w:r>
                </w:p>
                <w:p w14:paraId="56281398" w14:textId="77777777" w:rsidR="001E64F8" w:rsidRPr="001E64F8" w:rsidRDefault="001E64F8" w:rsidP="00BB72A4">
                  <w:pPr>
                    <w:framePr w:hSpace="180" w:wrap="around" w:vAnchor="text" w:hAnchor="text" w:y="1"/>
                    <w:suppressOverlap/>
                    <w:rPr>
                      <w:rFonts w:ascii="Arial" w:hAnsi="Arial" w:cs="Arial"/>
                      <w:bCs/>
                    </w:rPr>
                  </w:pPr>
                  <w:r w:rsidRPr="001E64F8">
                    <w:rPr>
                      <w:rFonts w:ascii="Arial" w:hAnsi="Arial" w:cs="Arial"/>
                      <w:bCs/>
                    </w:rPr>
                    <w:t>Leistungen gesetzt werden.</w:t>
                  </w:r>
                </w:p>
                <w:p w14:paraId="5A8480B7" w14:textId="77777777" w:rsidR="001E64F8" w:rsidRPr="001E64F8" w:rsidRDefault="001E64F8" w:rsidP="00BB72A4">
                  <w:pPr>
                    <w:framePr w:hSpace="180" w:wrap="around" w:vAnchor="text" w:hAnchor="text" w:y="1"/>
                    <w:suppressOverlap/>
                    <w:rPr>
                      <w:rFonts w:ascii="Arial" w:hAnsi="Arial" w:cs="Arial"/>
                      <w:bCs/>
                    </w:rPr>
                  </w:pPr>
                </w:p>
                <w:p w14:paraId="284AC5CC" w14:textId="77777777" w:rsidR="001E64F8" w:rsidRPr="001E64F8" w:rsidRDefault="001E64F8" w:rsidP="00BB72A4">
                  <w:pPr>
                    <w:framePr w:hSpace="180" w:wrap="around" w:vAnchor="text" w:hAnchor="text" w:y="1"/>
                    <w:suppressOverlap/>
                    <w:rPr>
                      <w:rFonts w:ascii="Arial" w:hAnsi="Arial" w:cs="Arial"/>
                      <w:b/>
                    </w:rPr>
                  </w:pPr>
                </w:p>
                <w:p w14:paraId="5792EA5D" w14:textId="77777777" w:rsidR="001E64F8" w:rsidRPr="001E64F8" w:rsidRDefault="001E64F8" w:rsidP="00BB72A4">
                  <w:pPr>
                    <w:framePr w:hSpace="180" w:wrap="around" w:vAnchor="text" w:hAnchor="text" w:y="1"/>
                    <w:suppressOverlap/>
                    <w:rPr>
                      <w:rFonts w:ascii="Arial" w:hAnsi="Arial" w:cs="Arial"/>
                      <w:b/>
                    </w:rPr>
                  </w:pPr>
                  <w:r w:rsidRPr="001E64F8">
                    <w:rPr>
                      <w:rFonts w:ascii="Arial" w:hAnsi="Arial" w:cs="Arial"/>
                      <w:b/>
                    </w:rPr>
                    <w:t xml:space="preserve">Weitere Parameter auf </w:t>
                  </w:r>
                </w:p>
                <w:p w14:paraId="3A35E806" w14:textId="77777777" w:rsidR="001E64F8" w:rsidRPr="001E64F8" w:rsidRDefault="001E64F8" w:rsidP="00BB72A4">
                  <w:pPr>
                    <w:framePr w:hSpace="180" w:wrap="around" w:vAnchor="text" w:hAnchor="text" w:y="1"/>
                    <w:suppressOverlap/>
                    <w:rPr>
                      <w:rFonts w:ascii="Arial" w:hAnsi="Arial" w:cs="Arial"/>
                      <w:b/>
                    </w:rPr>
                  </w:pPr>
                  <w:r w:rsidRPr="001E64F8">
                    <w:rPr>
                      <w:rFonts w:ascii="Arial" w:hAnsi="Arial" w:cs="Arial"/>
                      <w:b/>
                    </w:rPr>
                    <w:t>Vereinbarung</w:t>
                  </w:r>
                </w:p>
              </w:tc>
            </w:tr>
          </w:tbl>
          <w:p w14:paraId="36AC7459" w14:textId="431605B6" w:rsidR="001E64F8" w:rsidRPr="00A236A8" w:rsidRDefault="001E64F8" w:rsidP="009E3D1D">
            <w:pPr>
              <w:rPr>
                <w:rFonts w:ascii="Arial" w:hAnsi="Arial" w:cs="Arial"/>
              </w:rPr>
            </w:pPr>
          </w:p>
        </w:tc>
        <w:tc>
          <w:tcPr>
            <w:tcW w:w="3544" w:type="dxa"/>
            <w:gridSpan w:val="3"/>
            <w:tcBorders>
              <w:top w:val="single" w:sz="4" w:space="0" w:color="auto"/>
              <w:left w:val="single" w:sz="4" w:space="0" w:color="auto"/>
              <w:bottom w:val="single" w:sz="4" w:space="0" w:color="auto"/>
              <w:right w:val="single" w:sz="4" w:space="0" w:color="auto"/>
            </w:tcBorders>
          </w:tcPr>
          <w:p w14:paraId="6F03C2B9" w14:textId="6E9441BE" w:rsidR="001E64F8" w:rsidRPr="00A236A8" w:rsidRDefault="001E64F8" w:rsidP="009E3D1D">
            <w:pPr>
              <w:rPr>
                <w:rFonts w:ascii="Arial" w:hAnsi="Arial" w:cs="Arial"/>
              </w:rPr>
            </w:pPr>
          </w:p>
        </w:tc>
      </w:tr>
    </w:tbl>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985"/>
        <w:gridCol w:w="1417"/>
        <w:gridCol w:w="425"/>
        <w:gridCol w:w="1560"/>
        <w:gridCol w:w="4394"/>
        <w:gridCol w:w="3544"/>
      </w:tblGrid>
      <w:tr w:rsidR="001E64F8" w:rsidRPr="00A236A8" w14:paraId="5E3A79B9" w14:textId="77777777" w:rsidTr="001E64F8">
        <w:tc>
          <w:tcPr>
            <w:tcW w:w="704" w:type="dxa"/>
            <w:tcBorders>
              <w:top w:val="single" w:sz="4" w:space="0" w:color="auto"/>
              <w:left w:val="single" w:sz="4" w:space="0" w:color="auto"/>
              <w:bottom w:val="single" w:sz="4" w:space="0" w:color="auto"/>
              <w:right w:val="single" w:sz="4" w:space="0" w:color="auto"/>
            </w:tcBorders>
          </w:tcPr>
          <w:p w14:paraId="5044C397" w14:textId="77777777" w:rsidR="004C26B9" w:rsidRPr="00A236A8" w:rsidRDefault="004C26B9" w:rsidP="004C26B9">
            <w:pPr>
              <w:rPr>
                <w:rFonts w:ascii="Arial" w:hAnsi="Arial" w:cs="Arial"/>
              </w:rPr>
            </w:pPr>
            <w:r w:rsidRPr="00A236A8">
              <w:rPr>
                <w:rFonts w:ascii="Arial" w:hAnsi="Arial" w:cs="Arial"/>
              </w:rPr>
              <w:t>4.2</w:t>
            </w:r>
          </w:p>
        </w:tc>
        <w:tc>
          <w:tcPr>
            <w:tcW w:w="1985" w:type="dxa"/>
            <w:tcBorders>
              <w:top w:val="single" w:sz="4" w:space="0" w:color="auto"/>
              <w:left w:val="single" w:sz="4" w:space="0" w:color="auto"/>
              <w:bottom w:val="single" w:sz="4" w:space="0" w:color="auto"/>
              <w:right w:val="single" w:sz="4" w:space="0" w:color="auto"/>
            </w:tcBorders>
          </w:tcPr>
          <w:p w14:paraId="7910536A" w14:textId="77777777" w:rsidR="004C26B9" w:rsidRPr="00A236A8" w:rsidRDefault="004C26B9" w:rsidP="004C26B9">
            <w:pPr>
              <w:rPr>
                <w:rFonts w:ascii="Arial" w:hAnsi="Arial" w:cs="Arial"/>
              </w:rPr>
            </w:pPr>
            <w:proofErr w:type="spellStart"/>
            <w:r w:rsidRPr="00A236A8">
              <w:rPr>
                <w:rFonts w:ascii="Arial" w:hAnsi="Arial" w:cs="Arial"/>
              </w:rPr>
              <w:t>ParamValue</w:t>
            </w:r>
            <w:proofErr w:type="spellEnd"/>
          </w:p>
        </w:tc>
        <w:tc>
          <w:tcPr>
            <w:tcW w:w="1417" w:type="dxa"/>
            <w:tcBorders>
              <w:top w:val="single" w:sz="4" w:space="0" w:color="auto"/>
              <w:left w:val="single" w:sz="4" w:space="0" w:color="auto"/>
              <w:bottom w:val="single" w:sz="4" w:space="0" w:color="auto"/>
              <w:right w:val="single" w:sz="4" w:space="0" w:color="auto"/>
            </w:tcBorders>
          </w:tcPr>
          <w:p w14:paraId="025D085E" w14:textId="77777777" w:rsidR="004C26B9" w:rsidRPr="00A236A8" w:rsidRDefault="004C26B9" w:rsidP="004C26B9">
            <w:pPr>
              <w:rPr>
                <w:rFonts w:ascii="Arial" w:hAnsi="Arial" w:cs="Arial"/>
              </w:rPr>
            </w:pPr>
            <w:proofErr w:type="spellStart"/>
            <w:r w:rsidRPr="00A236A8">
              <w:rPr>
                <w:rFonts w:ascii="Arial" w:hAnsi="Arial" w:cs="Arial"/>
              </w:rPr>
              <w:t>Alphanum</w:t>
            </w:r>
            <w:proofErr w:type="spellEnd"/>
            <w:r w:rsidRPr="00A236A8">
              <w:rPr>
                <w:rFonts w:ascii="Arial" w:hAnsi="Arial" w:cs="Arial"/>
              </w:rPr>
              <w:t>.</w:t>
            </w:r>
          </w:p>
        </w:tc>
        <w:tc>
          <w:tcPr>
            <w:tcW w:w="425" w:type="dxa"/>
            <w:tcBorders>
              <w:top w:val="single" w:sz="4" w:space="0" w:color="auto"/>
              <w:left w:val="single" w:sz="4" w:space="0" w:color="auto"/>
              <w:bottom w:val="single" w:sz="4" w:space="0" w:color="auto"/>
              <w:right w:val="single" w:sz="4" w:space="0" w:color="auto"/>
            </w:tcBorders>
          </w:tcPr>
          <w:p w14:paraId="46169F31" w14:textId="77777777" w:rsidR="004C26B9" w:rsidRPr="00A236A8" w:rsidRDefault="004C26B9" w:rsidP="004C26B9">
            <w:pP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CE5F89C" w14:textId="77777777" w:rsidR="004C26B9" w:rsidRPr="00A236A8" w:rsidRDefault="004C26B9" w:rsidP="004C26B9">
            <w:pPr>
              <w:rPr>
                <w:rFonts w:ascii="Arial" w:hAnsi="Arial" w:cs="Arial"/>
              </w:rPr>
            </w:pPr>
            <w:r w:rsidRPr="00A236A8">
              <w:rPr>
                <w:rFonts w:ascii="Arial" w:hAnsi="Arial" w:cs="Arial"/>
              </w:rPr>
              <w:t>Obligatorisch</w:t>
            </w:r>
          </w:p>
        </w:tc>
        <w:tc>
          <w:tcPr>
            <w:tcW w:w="4394" w:type="dxa"/>
            <w:tcBorders>
              <w:top w:val="single" w:sz="4" w:space="0" w:color="auto"/>
              <w:left w:val="single" w:sz="4" w:space="0" w:color="auto"/>
              <w:bottom w:val="single" w:sz="4" w:space="0" w:color="auto"/>
              <w:right w:val="single" w:sz="4" w:space="0" w:color="auto"/>
            </w:tcBorders>
          </w:tcPr>
          <w:p w14:paraId="4D7F7966" w14:textId="77777777" w:rsidR="004C26B9" w:rsidRPr="00A236A8" w:rsidRDefault="004C26B9" w:rsidP="004C26B9">
            <w:pPr>
              <w:rPr>
                <w:rFonts w:ascii="Arial" w:hAnsi="Arial" w:cs="Arial"/>
              </w:rPr>
            </w:pPr>
            <w:proofErr w:type="spellStart"/>
            <w:r>
              <w:rPr>
                <w:rFonts w:ascii="Arial" w:hAnsi="Arial" w:cs="Arial"/>
              </w:rPr>
              <w:t>ParamValue</w:t>
            </w:r>
            <w:proofErr w:type="spellEnd"/>
          </w:p>
        </w:tc>
        <w:tc>
          <w:tcPr>
            <w:tcW w:w="3544" w:type="dxa"/>
            <w:tcBorders>
              <w:top w:val="single" w:sz="4" w:space="0" w:color="auto"/>
              <w:left w:val="single" w:sz="4" w:space="0" w:color="auto"/>
              <w:bottom w:val="single" w:sz="4" w:space="0" w:color="auto"/>
              <w:right w:val="single" w:sz="4" w:space="0" w:color="auto"/>
            </w:tcBorders>
            <w:shd w:val="clear" w:color="auto" w:fill="CDDDF1"/>
          </w:tcPr>
          <w:p w14:paraId="2E611A4B" w14:textId="77777777" w:rsidR="004C26B9" w:rsidRDefault="004C26B9" w:rsidP="004C26B9">
            <w:pPr>
              <w:rPr>
                <w:rFonts w:ascii="Arial" w:hAnsi="Arial" w:cs="Arial"/>
              </w:rPr>
            </w:pPr>
          </w:p>
        </w:tc>
      </w:tr>
    </w:tbl>
    <w:p w14:paraId="045C9D2E" w14:textId="77777777" w:rsidR="0076240F" w:rsidRDefault="0076240F" w:rsidP="0076240F">
      <w:pPr>
        <w:rPr>
          <w:rFonts w:ascii="Arial" w:hAnsi="Arial" w:cs="Arial"/>
          <w:b/>
          <w:sz w:val="24"/>
        </w:rPr>
      </w:pPr>
    </w:p>
    <w:p w14:paraId="3D659E9F" w14:textId="77777777" w:rsidR="00B741A1" w:rsidRDefault="00B741A1" w:rsidP="00B741A1"/>
    <w:p w14:paraId="7E831060" w14:textId="77777777" w:rsidR="00B741A1" w:rsidRDefault="00B741A1" w:rsidP="00B741A1">
      <w:pPr>
        <w:rPr>
          <w:rFonts w:ascii="Arial" w:hAnsi="Arial" w:cs="Arial"/>
          <w:lang w:val="de-DE"/>
        </w:rPr>
      </w:pPr>
    </w:p>
    <w:p w14:paraId="0518322F" w14:textId="77777777" w:rsidR="00B741A1" w:rsidRDefault="00B741A1" w:rsidP="00B741A1">
      <w:pPr>
        <w:shd w:val="clear" w:color="auto" w:fill="FFFF99"/>
        <w:rPr>
          <w:rFonts w:ascii="Arial" w:hAnsi="Arial" w:cs="Arial"/>
          <w:b/>
          <w:lang w:val="de-DE"/>
        </w:rPr>
      </w:pPr>
      <w:r>
        <w:rPr>
          <w:rFonts w:ascii="Arial" w:hAnsi="Arial" w:cs="Arial"/>
          <w:b/>
          <w:lang w:val="de-DE"/>
        </w:rPr>
        <w:t>Spezifikationen / Ergänzungen:</w:t>
      </w:r>
    </w:p>
    <w:p w14:paraId="0C49D991" w14:textId="77777777" w:rsidR="00B741A1" w:rsidRDefault="00B741A1" w:rsidP="00B741A1">
      <w:pPr>
        <w:shd w:val="clear" w:color="auto" w:fill="FFFF99"/>
        <w:rPr>
          <w:rFonts w:ascii="Arial" w:hAnsi="Arial" w:cs="Arial"/>
          <w:lang w:val="de-DE"/>
        </w:rPr>
      </w:pPr>
      <w:r>
        <w:rPr>
          <w:rFonts w:ascii="Arial" w:hAnsi="Arial" w:cs="Arial"/>
          <w:lang w:val="de-DE"/>
        </w:rPr>
        <w:t>Hier können weitere Erläuterungen zu den Spezifikationen / Ergänzungen des Systemlieferanten eingefügt werden.</w:t>
      </w:r>
    </w:p>
    <w:p w14:paraId="082C54C3" w14:textId="77777777" w:rsidR="00B741A1" w:rsidRPr="00B741A1" w:rsidRDefault="00B741A1" w:rsidP="00B741A1">
      <w:pPr>
        <w:rPr>
          <w:rFonts w:ascii="Arial" w:hAnsi="Arial" w:cs="Arial"/>
          <w:lang w:val="de-DE"/>
        </w:rPr>
      </w:pPr>
    </w:p>
    <w:sectPr w:rsidR="00B741A1" w:rsidRPr="00B741A1" w:rsidSect="00B46D10">
      <w:headerReference w:type="default" r:id="rId13"/>
      <w:footerReference w:type="default" r:id="rId14"/>
      <w:pgSz w:w="16838" w:h="11906" w:orient="landscape" w:code="9"/>
      <w:pgMar w:top="1985" w:right="1418" w:bottom="851" w:left="1418" w:header="454" w:footer="45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 w:author="Oliver Egger" w:date="2025-03-13T11:05:00Z" w:initials="OE">
    <w:p w14:paraId="5570CB5B" w14:textId="32489F08" w:rsidR="00417F6E" w:rsidRDefault="00417F6E">
      <w:pPr>
        <w:pStyle w:val="CommentText"/>
      </w:pPr>
      <w:r>
        <w:rPr>
          <w:rStyle w:val="CommentReference"/>
        </w:rPr>
        <w:annotationRef/>
      </w:r>
      <w:r>
        <w:t>Im Schema optional, sollte es nicht xs:decimal anstelle xs:float sein?</w:t>
      </w:r>
    </w:p>
  </w:comment>
  <w:comment w:id="58" w:author="Oliver Egger" w:date="2025-03-13T11:23:00Z" w:initials="OE">
    <w:p w14:paraId="0889F5B5" w14:textId="1DD44AEA" w:rsidR="00417F6E" w:rsidRDefault="00417F6E">
      <w:pPr>
        <w:pStyle w:val="CommentText"/>
      </w:pPr>
      <w:r>
        <w:rPr>
          <w:rStyle w:val="CommentReference"/>
        </w:rPr>
        <w:annotationRef/>
      </w:r>
      <w:r>
        <w:t>Xs:float?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70CB5B" w15:done="0"/>
  <w15:commentEx w15:paraId="0889F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48FE27F" w16cex:dateUtc="2025-03-13T10:05:00Z"/>
  <w16cex:commentExtensible w16cex:durableId="128F98E3" w16cex:dateUtc="2025-03-13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70CB5B" w16cid:durableId="148FE27F"/>
  <w16cid:commentId w16cid:paraId="0889F5B5" w16cid:durableId="128F9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B98D" w14:textId="77777777" w:rsidR="0042088D" w:rsidRDefault="0042088D">
      <w:r>
        <w:separator/>
      </w:r>
    </w:p>
  </w:endnote>
  <w:endnote w:type="continuationSeparator" w:id="0">
    <w:p w14:paraId="716720B3" w14:textId="77777777" w:rsidR="0042088D" w:rsidRDefault="0042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55 Roman">
    <w:altName w:val="Calibri"/>
    <w:panose1 w:val="020B0604020202020204"/>
    <w:charset w:val="00"/>
    <w:family w:val="swiss"/>
    <w:notTrueType/>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Narrow">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60EA" w14:textId="77777777" w:rsidR="0076240F" w:rsidRPr="00B46D10" w:rsidRDefault="0076240F" w:rsidP="00B46D10">
    <w:pPr>
      <w:pStyle w:val="Footer"/>
      <w:pBdr>
        <w:top w:val="single" w:sz="4" w:space="1" w:color="auto"/>
      </w:pBdr>
      <w:tabs>
        <w:tab w:val="clear" w:pos="4536"/>
        <w:tab w:val="clear" w:pos="9072"/>
        <w:tab w:val="center" w:pos="7371"/>
        <w:tab w:val="right" w:pos="14286"/>
      </w:tabs>
      <w:rPr>
        <w:rFonts w:ascii="Arial" w:hAnsi="Arial" w:cs="Arial"/>
        <w:snapToGrid w:val="0"/>
        <w:sz w:val="10"/>
      </w:rPr>
    </w:pPr>
  </w:p>
  <w:p w14:paraId="540BB27F" w14:textId="3D89AF90" w:rsidR="0076240F" w:rsidRPr="00B46D10" w:rsidRDefault="0076240F" w:rsidP="00917CCC">
    <w:pPr>
      <w:pStyle w:val="Footer"/>
      <w:tabs>
        <w:tab w:val="clear" w:pos="4536"/>
        <w:tab w:val="clear" w:pos="9072"/>
        <w:tab w:val="center" w:pos="7371"/>
        <w:tab w:val="right" w:pos="14286"/>
      </w:tabs>
      <w:rPr>
        <w:rFonts w:ascii="Arial" w:hAnsi="Arial" w:cs="Arial"/>
        <w:sz w:val="16"/>
      </w:rPr>
    </w:pPr>
    <w:r w:rsidRPr="00B46D10">
      <w:rPr>
        <w:rFonts w:ascii="Arial" w:hAnsi="Arial" w:cs="Arial"/>
        <w:snapToGrid w:val="0"/>
        <w:sz w:val="16"/>
      </w:rPr>
      <w:fldChar w:fldCharType="begin"/>
    </w:r>
    <w:r w:rsidRPr="00B46D10">
      <w:rPr>
        <w:rFonts w:ascii="Arial" w:hAnsi="Arial" w:cs="Arial"/>
        <w:snapToGrid w:val="0"/>
        <w:sz w:val="16"/>
      </w:rPr>
      <w:instrText xml:space="preserve"> FILENAME </w:instrText>
    </w:r>
    <w:r w:rsidRPr="00B46D10">
      <w:rPr>
        <w:rFonts w:ascii="Arial" w:hAnsi="Arial" w:cs="Arial"/>
        <w:snapToGrid w:val="0"/>
        <w:sz w:val="16"/>
      </w:rPr>
      <w:fldChar w:fldCharType="separate"/>
    </w:r>
    <w:r w:rsidR="00BB72A4">
      <w:rPr>
        <w:rFonts w:ascii="Arial" w:hAnsi="Arial" w:cs="Arial"/>
        <w:noProof/>
        <w:snapToGrid w:val="0"/>
        <w:sz w:val="16"/>
      </w:rPr>
      <w:t>Zertifizierung ALIS V5.1_2025.docx</w:t>
    </w:r>
    <w:r w:rsidRPr="00B46D10">
      <w:rPr>
        <w:rFonts w:ascii="Arial" w:hAnsi="Arial" w:cs="Arial"/>
        <w:snapToGrid w:val="0"/>
        <w:sz w:val="16"/>
      </w:rPr>
      <w:fldChar w:fldCharType="end"/>
    </w:r>
    <w:r w:rsidRPr="00B46D10">
      <w:rPr>
        <w:rFonts w:ascii="Arial" w:hAnsi="Arial" w:cs="Arial"/>
        <w:snapToGrid w:val="0"/>
        <w:sz w:val="16"/>
      </w:rPr>
      <w:tab/>
    </w:r>
    <w:r w:rsidRPr="00B46D10">
      <w:rPr>
        <w:rFonts w:ascii="Arial" w:hAnsi="Arial" w:cs="Arial"/>
        <w:snapToGrid w:val="0"/>
        <w:sz w:val="16"/>
      </w:rPr>
      <w:tab/>
    </w:r>
    <w:r w:rsidRPr="00B46D10">
      <w:rPr>
        <w:rFonts w:ascii="Arial" w:hAnsi="Arial" w:cs="Arial"/>
        <w:snapToGrid w:val="0"/>
        <w:sz w:val="16"/>
      </w:rPr>
      <w:tab/>
    </w:r>
    <w:r w:rsidRPr="00B46D10">
      <w:rPr>
        <w:rStyle w:val="PageNumber"/>
        <w:rFonts w:ascii="Arial" w:hAnsi="Arial" w:cs="Arial"/>
        <w:sz w:val="16"/>
      </w:rPr>
      <w:fldChar w:fldCharType="begin"/>
    </w:r>
    <w:r w:rsidRPr="00B46D10">
      <w:rPr>
        <w:rStyle w:val="PageNumber"/>
        <w:rFonts w:ascii="Arial" w:hAnsi="Arial" w:cs="Arial"/>
        <w:sz w:val="16"/>
      </w:rPr>
      <w:instrText xml:space="preserve"> PAGE </w:instrText>
    </w:r>
    <w:r w:rsidRPr="00B46D10">
      <w:rPr>
        <w:rStyle w:val="PageNumber"/>
        <w:rFonts w:ascii="Arial" w:hAnsi="Arial" w:cs="Arial"/>
        <w:sz w:val="16"/>
      </w:rPr>
      <w:fldChar w:fldCharType="separate"/>
    </w:r>
    <w:r>
      <w:rPr>
        <w:rStyle w:val="PageNumber"/>
        <w:rFonts w:ascii="Arial" w:hAnsi="Arial" w:cs="Arial"/>
        <w:noProof/>
        <w:sz w:val="16"/>
      </w:rPr>
      <w:t>8</w:t>
    </w:r>
    <w:r w:rsidRPr="00B46D10">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05D24" w14:textId="77777777" w:rsidR="0042088D" w:rsidRDefault="0042088D">
      <w:r>
        <w:separator/>
      </w:r>
    </w:p>
  </w:footnote>
  <w:footnote w:type="continuationSeparator" w:id="0">
    <w:p w14:paraId="5C5C7F4B" w14:textId="77777777" w:rsidR="0042088D" w:rsidRDefault="00420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8F46" w14:textId="03034409" w:rsidR="0076240F" w:rsidRDefault="0076240F" w:rsidP="00154397">
    <w:pPr>
      <w:tabs>
        <w:tab w:val="right" w:pos="14286"/>
      </w:tabs>
      <w:outlineLvl w:val="0"/>
      <w:rPr>
        <w:rFonts w:ascii="Arial" w:hAnsi="Arial" w:cs="Arial"/>
        <w:b/>
      </w:rPr>
    </w:pPr>
    <w:r w:rsidRPr="00B46D10">
      <w:rPr>
        <w:rFonts w:ascii="Arial" w:hAnsi="Arial" w:cs="Arial"/>
        <w:b/>
        <w:sz w:val="24"/>
      </w:rPr>
      <w:t>Arbeitsgruppe Standardschnittstelle Leistungserfassung im Spital</w:t>
    </w:r>
    <w:r w:rsidR="00A1499D">
      <w:rPr>
        <w:rFonts w:ascii="Arial" w:hAnsi="Arial" w:cs="Arial"/>
        <w:b/>
        <w:sz w:val="24"/>
      </w:rPr>
      <w:t>, 19.3.2025</w:t>
    </w:r>
    <w:r>
      <w:rPr>
        <w:rFonts w:ascii="Arial" w:hAnsi="Arial" w:cs="Arial"/>
        <w:b/>
      </w:rPr>
      <w:tab/>
    </w:r>
    <w:r>
      <w:rPr>
        <w:rFonts w:ascii="Arial" w:hAnsi="Arial" w:cs="Arial"/>
        <w:b/>
        <w:noProof/>
        <w:lang w:val="de-DE"/>
      </w:rPr>
      <w:drawing>
        <wp:inline distT="0" distB="0" distL="0" distR="0" wp14:anchorId="5DDAE7F0" wp14:editId="3200CDF0">
          <wp:extent cx="1110998" cy="7970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s-logo-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0998" cy="7970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45C71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C425D8"/>
    <w:multiLevelType w:val="hybridMultilevel"/>
    <w:tmpl w:val="9424C810"/>
    <w:lvl w:ilvl="0" w:tplc="B18A79C8">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2A6482"/>
    <w:multiLevelType w:val="hybridMultilevel"/>
    <w:tmpl w:val="4BB4D1C8"/>
    <w:lvl w:ilvl="0" w:tplc="37F6293A">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31"/>
        </w:tabs>
        <w:ind w:left="731" w:hanging="360"/>
      </w:pPr>
      <w:rPr>
        <w:rFonts w:ascii="Courier New" w:hAnsi="Courier New" w:cs="Courier New" w:hint="default"/>
      </w:rPr>
    </w:lvl>
    <w:lvl w:ilvl="2" w:tplc="04070005" w:tentative="1">
      <w:start w:val="1"/>
      <w:numFmt w:val="bullet"/>
      <w:lvlText w:val=""/>
      <w:lvlJc w:val="left"/>
      <w:pPr>
        <w:tabs>
          <w:tab w:val="num" w:pos="1451"/>
        </w:tabs>
        <w:ind w:left="1451" w:hanging="360"/>
      </w:pPr>
      <w:rPr>
        <w:rFonts w:ascii="Wingdings" w:hAnsi="Wingdings" w:hint="default"/>
      </w:rPr>
    </w:lvl>
    <w:lvl w:ilvl="3" w:tplc="04070001" w:tentative="1">
      <w:start w:val="1"/>
      <w:numFmt w:val="bullet"/>
      <w:lvlText w:val=""/>
      <w:lvlJc w:val="left"/>
      <w:pPr>
        <w:tabs>
          <w:tab w:val="num" w:pos="2171"/>
        </w:tabs>
        <w:ind w:left="2171" w:hanging="360"/>
      </w:pPr>
      <w:rPr>
        <w:rFonts w:ascii="Symbol" w:hAnsi="Symbol" w:hint="default"/>
      </w:rPr>
    </w:lvl>
    <w:lvl w:ilvl="4" w:tplc="04070003" w:tentative="1">
      <w:start w:val="1"/>
      <w:numFmt w:val="bullet"/>
      <w:lvlText w:val="o"/>
      <w:lvlJc w:val="left"/>
      <w:pPr>
        <w:tabs>
          <w:tab w:val="num" w:pos="2891"/>
        </w:tabs>
        <w:ind w:left="2891" w:hanging="360"/>
      </w:pPr>
      <w:rPr>
        <w:rFonts w:ascii="Courier New" w:hAnsi="Courier New" w:cs="Courier New" w:hint="default"/>
      </w:rPr>
    </w:lvl>
    <w:lvl w:ilvl="5" w:tplc="04070005" w:tentative="1">
      <w:start w:val="1"/>
      <w:numFmt w:val="bullet"/>
      <w:lvlText w:val=""/>
      <w:lvlJc w:val="left"/>
      <w:pPr>
        <w:tabs>
          <w:tab w:val="num" w:pos="3611"/>
        </w:tabs>
        <w:ind w:left="3611" w:hanging="360"/>
      </w:pPr>
      <w:rPr>
        <w:rFonts w:ascii="Wingdings" w:hAnsi="Wingdings" w:hint="default"/>
      </w:rPr>
    </w:lvl>
    <w:lvl w:ilvl="6" w:tplc="04070001" w:tentative="1">
      <w:start w:val="1"/>
      <w:numFmt w:val="bullet"/>
      <w:lvlText w:val=""/>
      <w:lvlJc w:val="left"/>
      <w:pPr>
        <w:tabs>
          <w:tab w:val="num" w:pos="4331"/>
        </w:tabs>
        <w:ind w:left="4331" w:hanging="360"/>
      </w:pPr>
      <w:rPr>
        <w:rFonts w:ascii="Symbol" w:hAnsi="Symbol" w:hint="default"/>
      </w:rPr>
    </w:lvl>
    <w:lvl w:ilvl="7" w:tplc="04070003" w:tentative="1">
      <w:start w:val="1"/>
      <w:numFmt w:val="bullet"/>
      <w:lvlText w:val="o"/>
      <w:lvlJc w:val="left"/>
      <w:pPr>
        <w:tabs>
          <w:tab w:val="num" w:pos="5051"/>
        </w:tabs>
        <w:ind w:left="5051" w:hanging="360"/>
      </w:pPr>
      <w:rPr>
        <w:rFonts w:ascii="Courier New" w:hAnsi="Courier New" w:cs="Courier New" w:hint="default"/>
      </w:rPr>
    </w:lvl>
    <w:lvl w:ilvl="8" w:tplc="04070005" w:tentative="1">
      <w:start w:val="1"/>
      <w:numFmt w:val="bullet"/>
      <w:lvlText w:val=""/>
      <w:lvlJc w:val="left"/>
      <w:pPr>
        <w:tabs>
          <w:tab w:val="num" w:pos="5771"/>
        </w:tabs>
        <w:ind w:left="5771" w:hanging="360"/>
      </w:pPr>
      <w:rPr>
        <w:rFonts w:ascii="Wingdings" w:hAnsi="Wingdings" w:hint="default"/>
      </w:rPr>
    </w:lvl>
  </w:abstractNum>
  <w:abstractNum w:abstractNumId="3" w15:restartNumberingAfterBreak="0">
    <w:nsid w:val="34C94B73"/>
    <w:multiLevelType w:val="hybridMultilevel"/>
    <w:tmpl w:val="9078C18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921F6C"/>
    <w:multiLevelType w:val="hybridMultilevel"/>
    <w:tmpl w:val="0C7C47E4"/>
    <w:lvl w:ilvl="0" w:tplc="8C0063B2">
      <w:start w:val="4"/>
      <w:numFmt w:val="bullet"/>
      <w:lvlText w:val="-"/>
      <w:lvlJc w:val="left"/>
      <w:pPr>
        <w:tabs>
          <w:tab w:val="num" w:pos="720"/>
        </w:tabs>
        <w:ind w:left="720" w:hanging="360"/>
      </w:pPr>
      <w:rPr>
        <w:rFonts w:ascii="Frutiger 55 Roman" w:eastAsia="Times New Roman" w:hAnsi="Frutiger 55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D12B53"/>
    <w:multiLevelType w:val="hybridMultilevel"/>
    <w:tmpl w:val="752ED6BC"/>
    <w:lvl w:ilvl="0" w:tplc="415E0C28">
      <w:start w:val="1"/>
      <w:numFmt w:val="decimal"/>
      <w:lvlText w:val="%1."/>
      <w:lvlJc w:val="left"/>
      <w:pPr>
        <w:tabs>
          <w:tab w:val="num" w:pos="360"/>
        </w:tabs>
        <w:ind w:left="340" w:hanging="340"/>
      </w:pPr>
      <w:rPr>
        <w:rFonts w:hint="default"/>
      </w:rPr>
    </w:lvl>
    <w:lvl w:ilvl="1" w:tplc="95FA1A4C" w:tentative="1">
      <w:start w:val="1"/>
      <w:numFmt w:val="lowerLetter"/>
      <w:lvlText w:val="%2."/>
      <w:lvlJc w:val="left"/>
      <w:pPr>
        <w:tabs>
          <w:tab w:val="num" w:pos="1440"/>
        </w:tabs>
        <w:ind w:left="1440" w:hanging="360"/>
      </w:pPr>
    </w:lvl>
    <w:lvl w:ilvl="2" w:tplc="1A34BC60" w:tentative="1">
      <w:start w:val="1"/>
      <w:numFmt w:val="lowerRoman"/>
      <w:lvlText w:val="%3."/>
      <w:lvlJc w:val="right"/>
      <w:pPr>
        <w:tabs>
          <w:tab w:val="num" w:pos="2160"/>
        </w:tabs>
        <w:ind w:left="2160" w:hanging="180"/>
      </w:pPr>
    </w:lvl>
    <w:lvl w:ilvl="3" w:tplc="27648B0E" w:tentative="1">
      <w:start w:val="1"/>
      <w:numFmt w:val="decimal"/>
      <w:lvlText w:val="%4."/>
      <w:lvlJc w:val="left"/>
      <w:pPr>
        <w:tabs>
          <w:tab w:val="num" w:pos="2880"/>
        </w:tabs>
        <w:ind w:left="2880" w:hanging="360"/>
      </w:pPr>
    </w:lvl>
    <w:lvl w:ilvl="4" w:tplc="300493E6" w:tentative="1">
      <w:start w:val="1"/>
      <w:numFmt w:val="lowerLetter"/>
      <w:lvlText w:val="%5."/>
      <w:lvlJc w:val="left"/>
      <w:pPr>
        <w:tabs>
          <w:tab w:val="num" w:pos="3600"/>
        </w:tabs>
        <w:ind w:left="3600" w:hanging="360"/>
      </w:pPr>
    </w:lvl>
    <w:lvl w:ilvl="5" w:tplc="5BC85DC6" w:tentative="1">
      <w:start w:val="1"/>
      <w:numFmt w:val="lowerRoman"/>
      <w:lvlText w:val="%6."/>
      <w:lvlJc w:val="right"/>
      <w:pPr>
        <w:tabs>
          <w:tab w:val="num" w:pos="4320"/>
        </w:tabs>
        <w:ind w:left="4320" w:hanging="180"/>
      </w:pPr>
    </w:lvl>
    <w:lvl w:ilvl="6" w:tplc="0F3E0540" w:tentative="1">
      <w:start w:val="1"/>
      <w:numFmt w:val="decimal"/>
      <w:lvlText w:val="%7."/>
      <w:lvlJc w:val="left"/>
      <w:pPr>
        <w:tabs>
          <w:tab w:val="num" w:pos="5040"/>
        </w:tabs>
        <w:ind w:left="5040" w:hanging="360"/>
      </w:pPr>
    </w:lvl>
    <w:lvl w:ilvl="7" w:tplc="C4A81626" w:tentative="1">
      <w:start w:val="1"/>
      <w:numFmt w:val="lowerLetter"/>
      <w:lvlText w:val="%8."/>
      <w:lvlJc w:val="left"/>
      <w:pPr>
        <w:tabs>
          <w:tab w:val="num" w:pos="5760"/>
        </w:tabs>
        <w:ind w:left="5760" w:hanging="360"/>
      </w:pPr>
    </w:lvl>
    <w:lvl w:ilvl="8" w:tplc="120E2430" w:tentative="1">
      <w:start w:val="1"/>
      <w:numFmt w:val="lowerRoman"/>
      <w:lvlText w:val="%9."/>
      <w:lvlJc w:val="right"/>
      <w:pPr>
        <w:tabs>
          <w:tab w:val="num" w:pos="6480"/>
        </w:tabs>
        <w:ind w:left="6480" w:hanging="180"/>
      </w:pPr>
    </w:lvl>
  </w:abstractNum>
  <w:abstractNum w:abstractNumId="6" w15:restartNumberingAfterBreak="0">
    <w:nsid w:val="41AE602C"/>
    <w:multiLevelType w:val="hybridMultilevel"/>
    <w:tmpl w:val="CDA2621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4B6118E6"/>
    <w:multiLevelType w:val="hybridMultilevel"/>
    <w:tmpl w:val="B34870DE"/>
    <w:lvl w:ilvl="0" w:tplc="37F6293A">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31"/>
        </w:tabs>
        <w:ind w:left="731" w:hanging="360"/>
      </w:pPr>
      <w:rPr>
        <w:rFonts w:ascii="Courier New" w:hAnsi="Courier New" w:cs="Courier New" w:hint="default"/>
      </w:rPr>
    </w:lvl>
    <w:lvl w:ilvl="2" w:tplc="04070005" w:tentative="1">
      <w:start w:val="1"/>
      <w:numFmt w:val="bullet"/>
      <w:lvlText w:val=""/>
      <w:lvlJc w:val="left"/>
      <w:pPr>
        <w:tabs>
          <w:tab w:val="num" w:pos="1451"/>
        </w:tabs>
        <w:ind w:left="1451" w:hanging="360"/>
      </w:pPr>
      <w:rPr>
        <w:rFonts w:ascii="Wingdings" w:hAnsi="Wingdings" w:hint="default"/>
      </w:rPr>
    </w:lvl>
    <w:lvl w:ilvl="3" w:tplc="04070001" w:tentative="1">
      <w:start w:val="1"/>
      <w:numFmt w:val="bullet"/>
      <w:lvlText w:val=""/>
      <w:lvlJc w:val="left"/>
      <w:pPr>
        <w:tabs>
          <w:tab w:val="num" w:pos="2171"/>
        </w:tabs>
        <w:ind w:left="2171" w:hanging="360"/>
      </w:pPr>
      <w:rPr>
        <w:rFonts w:ascii="Symbol" w:hAnsi="Symbol" w:hint="default"/>
      </w:rPr>
    </w:lvl>
    <w:lvl w:ilvl="4" w:tplc="04070003" w:tentative="1">
      <w:start w:val="1"/>
      <w:numFmt w:val="bullet"/>
      <w:lvlText w:val="o"/>
      <w:lvlJc w:val="left"/>
      <w:pPr>
        <w:tabs>
          <w:tab w:val="num" w:pos="2891"/>
        </w:tabs>
        <w:ind w:left="2891" w:hanging="360"/>
      </w:pPr>
      <w:rPr>
        <w:rFonts w:ascii="Courier New" w:hAnsi="Courier New" w:cs="Courier New" w:hint="default"/>
      </w:rPr>
    </w:lvl>
    <w:lvl w:ilvl="5" w:tplc="04070005" w:tentative="1">
      <w:start w:val="1"/>
      <w:numFmt w:val="bullet"/>
      <w:lvlText w:val=""/>
      <w:lvlJc w:val="left"/>
      <w:pPr>
        <w:tabs>
          <w:tab w:val="num" w:pos="3611"/>
        </w:tabs>
        <w:ind w:left="3611" w:hanging="360"/>
      </w:pPr>
      <w:rPr>
        <w:rFonts w:ascii="Wingdings" w:hAnsi="Wingdings" w:hint="default"/>
      </w:rPr>
    </w:lvl>
    <w:lvl w:ilvl="6" w:tplc="04070001" w:tentative="1">
      <w:start w:val="1"/>
      <w:numFmt w:val="bullet"/>
      <w:lvlText w:val=""/>
      <w:lvlJc w:val="left"/>
      <w:pPr>
        <w:tabs>
          <w:tab w:val="num" w:pos="4331"/>
        </w:tabs>
        <w:ind w:left="4331" w:hanging="360"/>
      </w:pPr>
      <w:rPr>
        <w:rFonts w:ascii="Symbol" w:hAnsi="Symbol" w:hint="default"/>
      </w:rPr>
    </w:lvl>
    <w:lvl w:ilvl="7" w:tplc="04070003" w:tentative="1">
      <w:start w:val="1"/>
      <w:numFmt w:val="bullet"/>
      <w:lvlText w:val="o"/>
      <w:lvlJc w:val="left"/>
      <w:pPr>
        <w:tabs>
          <w:tab w:val="num" w:pos="5051"/>
        </w:tabs>
        <w:ind w:left="5051" w:hanging="360"/>
      </w:pPr>
      <w:rPr>
        <w:rFonts w:ascii="Courier New" w:hAnsi="Courier New" w:cs="Courier New" w:hint="default"/>
      </w:rPr>
    </w:lvl>
    <w:lvl w:ilvl="8" w:tplc="04070005" w:tentative="1">
      <w:start w:val="1"/>
      <w:numFmt w:val="bullet"/>
      <w:lvlText w:val=""/>
      <w:lvlJc w:val="left"/>
      <w:pPr>
        <w:tabs>
          <w:tab w:val="num" w:pos="5771"/>
        </w:tabs>
        <w:ind w:left="5771" w:hanging="360"/>
      </w:pPr>
      <w:rPr>
        <w:rFonts w:ascii="Wingdings" w:hAnsi="Wingdings" w:hint="default"/>
      </w:rPr>
    </w:lvl>
  </w:abstractNum>
  <w:abstractNum w:abstractNumId="8" w15:restartNumberingAfterBreak="0">
    <w:nsid w:val="4E973334"/>
    <w:multiLevelType w:val="hybridMultilevel"/>
    <w:tmpl w:val="0B2611E8"/>
    <w:lvl w:ilvl="0" w:tplc="C112649C">
      <w:start w:val="3"/>
      <w:numFmt w:val="bullet"/>
      <w:lvlText w:val="-"/>
      <w:lvlJc w:val="left"/>
      <w:pPr>
        <w:ind w:left="720" w:hanging="360"/>
      </w:pPr>
      <w:rPr>
        <w:rFonts w:ascii="Frutiger 55 Roman" w:eastAsia="Times New Roman" w:hAnsi="Frutiger 55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53587"/>
    <w:multiLevelType w:val="hybridMultilevel"/>
    <w:tmpl w:val="7DB85C00"/>
    <w:lvl w:ilvl="0" w:tplc="08070001">
      <w:start w:val="1"/>
      <w:numFmt w:val="bullet"/>
      <w:lvlText w:val=""/>
      <w:lvlJc w:val="left"/>
      <w:pPr>
        <w:tabs>
          <w:tab w:val="num" w:pos="1068"/>
        </w:tabs>
        <w:ind w:left="106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Courier New"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Courier New"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Courier New"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6B172C3A"/>
    <w:multiLevelType w:val="hybridMultilevel"/>
    <w:tmpl w:val="531E26C8"/>
    <w:lvl w:ilvl="0" w:tplc="67C2E64A">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924B39"/>
    <w:multiLevelType w:val="multilevel"/>
    <w:tmpl w:val="434ABE3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DCB22FA"/>
    <w:multiLevelType w:val="hybridMultilevel"/>
    <w:tmpl w:val="17847114"/>
    <w:lvl w:ilvl="0" w:tplc="2ED2769E">
      <w:start w:val="1"/>
      <w:numFmt w:val="decimal"/>
      <w:lvlText w:val="%1."/>
      <w:lvlJc w:val="left"/>
      <w:pPr>
        <w:tabs>
          <w:tab w:val="num" w:pos="360"/>
        </w:tabs>
        <w:ind w:left="340" w:hanging="340"/>
      </w:pPr>
      <w:rPr>
        <w:rFonts w:hint="default"/>
      </w:rPr>
    </w:lvl>
    <w:lvl w:ilvl="1" w:tplc="0D6C5A64" w:tentative="1">
      <w:start w:val="1"/>
      <w:numFmt w:val="lowerLetter"/>
      <w:lvlText w:val="%2."/>
      <w:lvlJc w:val="left"/>
      <w:pPr>
        <w:tabs>
          <w:tab w:val="num" w:pos="1440"/>
        </w:tabs>
        <w:ind w:left="1440" w:hanging="360"/>
      </w:pPr>
    </w:lvl>
    <w:lvl w:ilvl="2" w:tplc="20FCDEA8" w:tentative="1">
      <w:start w:val="1"/>
      <w:numFmt w:val="lowerRoman"/>
      <w:lvlText w:val="%3."/>
      <w:lvlJc w:val="right"/>
      <w:pPr>
        <w:tabs>
          <w:tab w:val="num" w:pos="2160"/>
        </w:tabs>
        <w:ind w:left="2160" w:hanging="180"/>
      </w:pPr>
    </w:lvl>
    <w:lvl w:ilvl="3" w:tplc="724AE946" w:tentative="1">
      <w:start w:val="1"/>
      <w:numFmt w:val="decimal"/>
      <w:lvlText w:val="%4."/>
      <w:lvlJc w:val="left"/>
      <w:pPr>
        <w:tabs>
          <w:tab w:val="num" w:pos="2880"/>
        </w:tabs>
        <w:ind w:left="2880" w:hanging="360"/>
      </w:pPr>
    </w:lvl>
    <w:lvl w:ilvl="4" w:tplc="E54AC7FA" w:tentative="1">
      <w:start w:val="1"/>
      <w:numFmt w:val="lowerLetter"/>
      <w:lvlText w:val="%5."/>
      <w:lvlJc w:val="left"/>
      <w:pPr>
        <w:tabs>
          <w:tab w:val="num" w:pos="3600"/>
        </w:tabs>
        <w:ind w:left="3600" w:hanging="360"/>
      </w:pPr>
    </w:lvl>
    <w:lvl w:ilvl="5" w:tplc="49AEEADE" w:tentative="1">
      <w:start w:val="1"/>
      <w:numFmt w:val="lowerRoman"/>
      <w:lvlText w:val="%6."/>
      <w:lvlJc w:val="right"/>
      <w:pPr>
        <w:tabs>
          <w:tab w:val="num" w:pos="4320"/>
        </w:tabs>
        <w:ind w:left="4320" w:hanging="180"/>
      </w:pPr>
    </w:lvl>
    <w:lvl w:ilvl="6" w:tplc="EA682E66" w:tentative="1">
      <w:start w:val="1"/>
      <w:numFmt w:val="decimal"/>
      <w:lvlText w:val="%7."/>
      <w:lvlJc w:val="left"/>
      <w:pPr>
        <w:tabs>
          <w:tab w:val="num" w:pos="5040"/>
        </w:tabs>
        <w:ind w:left="5040" w:hanging="360"/>
      </w:pPr>
    </w:lvl>
    <w:lvl w:ilvl="7" w:tplc="8B34CB44" w:tentative="1">
      <w:start w:val="1"/>
      <w:numFmt w:val="lowerLetter"/>
      <w:lvlText w:val="%8."/>
      <w:lvlJc w:val="left"/>
      <w:pPr>
        <w:tabs>
          <w:tab w:val="num" w:pos="5760"/>
        </w:tabs>
        <w:ind w:left="5760" w:hanging="360"/>
      </w:pPr>
    </w:lvl>
    <w:lvl w:ilvl="8" w:tplc="9D403CD6" w:tentative="1">
      <w:start w:val="1"/>
      <w:numFmt w:val="lowerRoman"/>
      <w:lvlText w:val="%9."/>
      <w:lvlJc w:val="right"/>
      <w:pPr>
        <w:tabs>
          <w:tab w:val="num" w:pos="6480"/>
        </w:tabs>
        <w:ind w:left="6480" w:hanging="180"/>
      </w:pPr>
    </w:lvl>
  </w:abstractNum>
  <w:num w:numId="1" w16cid:durableId="258759385">
    <w:abstractNumId w:val="11"/>
  </w:num>
  <w:num w:numId="2" w16cid:durableId="1722943567">
    <w:abstractNumId w:val="11"/>
  </w:num>
  <w:num w:numId="3" w16cid:durableId="976036113">
    <w:abstractNumId w:val="11"/>
  </w:num>
  <w:num w:numId="4" w16cid:durableId="2096047668">
    <w:abstractNumId w:val="12"/>
  </w:num>
  <w:num w:numId="5" w16cid:durableId="54087049">
    <w:abstractNumId w:val="5"/>
  </w:num>
  <w:num w:numId="6" w16cid:durableId="792288729">
    <w:abstractNumId w:val="0"/>
  </w:num>
  <w:num w:numId="7" w16cid:durableId="282158502">
    <w:abstractNumId w:val="0"/>
  </w:num>
  <w:num w:numId="8" w16cid:durableId="169033366">
    <w:abstractNumId w:val="11"/>
  </w:num>
  <w:num w:numId="9" w16cid:durableId="2090152839">
    <w:abstractNumId w:val="11"/>
  </w:num>
  <w:num w:numId="10" w16cid:durableId="1676759048">
    <w:abstractNumId w:val="11"/>
  </w:num>
  <w:num w:numId="11" w16cid:durableId="1648824904">
    <w:abstractNumId w:val="11"/>
  </w:num>
  <w:num w:numId="12" w16cid:durableId="332295900">
    <w:abstractNumId w:val="11"/>
  </w:num>
  <w:num w:numId="13" w16cid:durableId="159589860">
    <w:abstractNumId w:val="11"/>
  </w:num>
  <w:num w:numId="14" w16cid:durableId="263651405">
    <w:abstractNumId w:val="11"/>
  </w:num>
  <w:num w:numId="15" w16cid:durableId="11150280">
    <w:abstractNumId w:val="4"/>
  </w:num>
  <w:num w:numId="16" w16cid:durableId="324626681">
    <w:abstractNumId w:val="2"/>
  </w:num>
  <w:num w:numId="17" w16cid:durableId="2137794314">
    <w:abstractNumId w:val="3"/>
  </w:num>
  <w:num w:numId="18" w16cid:durableId="399015055">
    <w:abstractNumId w:val="7"/>
  </w:num>
  <w:num w:numId="19" w16cid:durableId="1944417118">
    <w:abstractNumId w:val="9"/>
  </w:num>
  <w:num w:numId="20" w16cid:durableId="1608080822">
    <w:abstractNumId w:val="6"/>
  </w:num>
  <w:num w:numId="21" w16cid:durableId="669912259">
    <w:abstractNumId w:val="1"/>
  </w:num>
  <w:num w:numId="22" w16cid:durableId="1606377082">
    <w:abstractNumId w:val="10"/>
  </w:num>
  <w:num w:numId="23" w16cid:durableId="155281120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Egger">
    <w15:presenceInfo w15:providerId="Windows Live" w15:userId="e7643a5802e06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53"/>
    <w:rsid w:val="00012955"/>
    <w:rsid w:val="00013996"/>
    <w:rsid w:val="00043337"/>
    <w:rsid w:val="000537E0"/>
    <w:rsid w:val="000855F8"/>
    <w:rsid w:val="000900BC"/>
    <w:rsid w:val="000E04FB"/>
    <w:rsid w:val="000E4DC5"/>
    <w:rsid w:val="000F23E9"/>
    <w:rsid w:val="00107978"/>
    <w:rsid w:val="00116B65"/>
    <w:rsid w:val="001343B8"/>
    <w:rsid w:val="00152374"/>
    <w:rsid w:val="00154397"/>
    <w:rsid w:val="00171ACC"/>
    <w:rsid w:val="001734E0"/>
    <w:rsid w:val="00184546"/>
    <w:rsid w:val="00184F63"/>
    <w:rsid w:val="0019089B"/>
    <w:rsid w:val="001C7780"/>
    <w:rsid w:val="001E64F8"/>
    <w:rsid w:val="001F78B5"/>
    <w:rsid w:val="00202DD4"/>
    <w:rsid w:val="00204A43"/>
    <w:rsid w:val="00204E70"/>
    <w:rsid w:val="00211747"/>
    <w:rsid w:val="00211DC7"/>
    <w:rsid w:val="0022288A"/>
    <w:rsid w:val="00234F12"/>
    <w:rsid w:val="002462F4"/>
    <w:rsid w:val="0025753D"/>
    <w:rsid w:val="00261C3D"/>
    <w:rsid w:val="002748DD"/>
    <w:rsid w:val="0027691A"/>
    <w:rsid w:val="002B04EC"/>
    <w:rsid w:val="002C09B4"/>
    <w:rsid w:val="002C6A52"/>
    <w:rsid w:val="002D0BE5"/>
    <w:rsid w:val="002D1D27"/>
    <w:rsid w:val="002E7D43"/>
    <w:rsid w:val="00302EF8"/>
    <w:rsid w:val="00307E2C"/>
    <w:rsid w:val="00312339"/>
    <w:rsid w:val="003123AC"/>
    <w:rsid w:val="00317CBB"/>
    <w:rsid w:val="00345E54"/>
    <w:rsid w:val="003528F8"/>
    <w:rsid w:val="00367699"/>
    <w:rsid w:val="003678B0"/>
    <w:rsid w:val="00373081"/>
    <w:rsid w:val="00373434"/>
    <w:rsid w:val="00387D28"/>
    <w:rsid w:val="003B2690"/>
    <w:rsid w:val="003B6B17"/>
    <w:rsid w:val="003B7A9D"/>
    <w:rsid w:val="003D2267"/>
    <w:rsid w:val="003D6FF1"/>
    <w:rsid w:val="003F3426"/>
    <w:rsid w:val="004109ED"/>
    <w:rsid w:val="00417F6E"/>
    <w:rsid w:val="0042088D"/>
    <w:rsid w:val="0042093E"/>
    <w:rsid w:val="0042182D"/>
    <w:rsid w:val="0043075B"/>
    <w:rsid w:val="00432E8F"/>
    <w:rsid w:val="00446695"/>
    <w:rsid w:val="004757EA"/>
    <w:rsid w:val="004A44CE"/>
    <w:rsid w:val="004A4B80"/>
    <w:rsid w:val="004C26B9"/>
    <w:rsid w:val="004D6253"/>
    <w:rsid w:val="004D65BD"/>
    <w:rsid w:val="004E1574"/>
    <w:rsid w:val="004F3F62"/>
    <w:rsid w:val="00511CFB"/>
    <w:rsid w:val="005135F6"/>
    <w:rsid w:val="005136E3"/>
    <w:rsid w:val="005244F4"/>
    <w:rsid w:val="00531D86"/>
    <w:rsid w:val="00552144"/>
    <w:rsid w:val="00586EBA"/>
    <w:rsid w:val="005A5FA9"/>
    <w:rsid w:val="005B2FFA"/>
    <w:rsid w:val="005C2B36"/>
    <w:rsid w:val="005C738F"/>
    <w:rsid w:val="005D358C"/>
    <w:rsid w:val="005E73A5"/>
    <w:rsid w:val="005F1FB3"/>
    <w:rsid w:val="00602C7E"/>
    <w:rsid w:val="00603525"/>
    <w:rsid w:val="006242EB"/>
    <w:rsid w:val="00625EE1"/>
    <w:rsid w:val="00633D33"/>
    <w:rsid w:val="00641A80"/>
    <w:rsid w:val="006921A7"/>
    <w:rsid w:val="006A2B7D"/>
    <w:rsid w:val="006A2EA3"/>
    <w:rsid w:val="006A5B92"/>
    <w:rsid w:val="006C6069"/>
    <w:rsid w:val="006D5731"/>
    <w:rsid w:val="0070194E"/>
    <w:rsid w:val="00702FAE"/>
    <w:rsid w:val="00715369"/>
    <w:rsid w:val="00717D0B"/>
    <w:rsid w:val="00736B45"/>
    <w:rsid w:val="00736D26"/>
    <w:rsid w:val="0076240F"/>
    <w:rsid w:val="00782672"/>
    <w:rsid w:val="007A432C"/>
    <w:rsid w:val="007A45EE"/>
    <w:rsid w:val="00801B1B"/>
    <w:rsid w:val="00813280"/>
    <w:rsid w:val="00814637"/>
    <w:rsid w:val="008163F4"/>
    <w:rsid w:val="00826916"/>
    <w:rsid w:val="00846E3A"/>
    <w:rsid w:val="00892685"/>
    <w:rsid w:val="008A0798"/>
    <w:rsid w:val="008B1D6C"/>
    <w:rsid w:val="008D25F0"/>
    <w:rsid w:val="008D7893"/>
    <w:rsid w:val="008E218F"/>
    <w:rsid w:val="008F279C"/>
    <w:rsid w:val="008F3097"/>
    <w:rsid w:val="008F36FE"/>
    <w:rsid w:val="008F7011"/>
    <w:rsid w:val="00903340"/>
    <w:rsid w:val="00912DBC"/>
    <w:rsid w:val="00917CCC"/>
    <w:rsid w:val="009477C0"/>
    <w:rsid w:val="00957594"/>
    <w:rsid w:val="00970F14"/>
    <w:rsid w:val="00981091"/>
    <w:rsid w:val="009D4C59"/>
    <w:rsid w:val="009E3D1D"/>
    <w:rsid w:val="009E7A78"/>
    <w:rsid w:val="009F3EC5"/>
    <w:rsid w:val="00A1499D"/>
    <w:rsid w:val="00A212A2"/>
    <w:rsid w:val="00A526F8"/>
    <w:rsid w:val="00A53EA8"/>
    <w:rsid w:val="00A730C8"/>
    <w:rsid w:val="00A7716C"/>
    <w:rsid w:val="00A80E53"/>
    <w:rsid w:val="00A81796"/>
    <w:rsid w:val="00A87500"/>
    <w:rsid w:val="00A921B3"/>
    <w:rsid w:val="00A95A8B"/>
    <w:rsid w:val="00AA16E6"/>
    <w:rsid w:val="00AA4B4D"/>
    <w:rsid w:val="00AB013A"/>
    <w:rsid w:val="00AB73DE"/>
    <w:rsid w:val="00AC163E"/>
    <w:rsid w:val="00AC179B"/>
    <w:rsid w:val="00AC2127"/>
    <w:rsid w:val="00AC3C8B"/>
    <w:rsid w:val="00AC4A0A"/>
    <w:rsid w:val="00AD2426"/>
    <w:rsid w:val="00AD76C0"/>
    <w:rsid w:val="00B003D0"/>
    <w:rsid w:val="00B309E4"/>
    <w:rsid w:val="00B41592"/>
    <w:rsid w:val="00B46D10"/>
    <w:rsid w:val="00B52C2D"/>
    <w:rsid w:val="00B70315"/>
    <w:rsid w:val="00B741A1"/>
    <w:rsid w:val="00B7433F"/>
    <w:rsid w:val="00B764D1"/>
    <w:rsid w:val="00B81A20"/>
    <w:rsid w:val="00B83328"/>
    <w:rsid w:val="00B84A17"/>
    <w:rsid w:val="00B9377F"/>
    <w:rsid w:val="00B94F83"/>
    <w:rsid w:val="00BA75B5"/>
    <w:rsid w:val="00BB72A4"/>
    <w:rsid w:val="00BD01CB"/>
    <w:rsid w:val="00BD370B"/>
    <w:rsid w:val="00BD4A24"/>
    <w:rsid w:val="00BE02F2"/>
    <w:rsid w:val="00BE0C74"/>
    <w:rsid w:val="00C223B5"/>
    <w:rsid w:val="00C25C33"/>
    <w:rsid w:val="00C5627E"/>
    <w:rsid w:val="00C72A4D"/>
    <w:rsid w:val="00C943C1"/>
    <w:rsid w:val="00CA3E7D"/>
    <w:rsid w:val="00CA7B05"/>
    <w:rsid w:val="00CC0D85"/>
    <w:rsid w:val="00CC64DF"/>
    <w:rsid w:val="00CE0D36"/>
    <w:rsid w:val="00CF29CF"/>
    <w:rsid w:val="00CF3802"/>
    <w:rsid w:val="00D013C5"/>
    <w:rsid w:val="00D35ACD"/>
    <w:rsid w:val="00D52B4E"/>
    <w:rsid w:val="00D750AB"/>
    <w:rsid w:val="00D92367"/>
    <w:rsid w:val="00D95BA4"/>
    <w:rsid w:val="00D976BF"/>
    <w:rsid w:val="00DC2EC1"/>
    <w:rsid w:val="00DE558C"/>
    <w:rsid w:val="00DE5E25"/>
    <w:rsid w:val="00DE6BDF"/>
    <w:rsid w:val="00E14DE7"/>
    <w:rsid w:val="00E5622C"/>
    <w:rsid w:val="00E76511"/>
    <w:rsid w:val="00E81527"/>
    <w:rsid w:val="00F12C8F"/>
    <w:rsid w:val="00F12EA4"/>
    <w:rsid w:val="00F250CE"/>
    <w:rsid w:val="00F60481"/>
    <w:rsid w:val="00F70E14"/>
    <w:rsid w:val="00F815F7"/>
    <w:rsid w:val="00F83D17"/>
    <w:rsid w:val="00F847D5"/>
    <w:rsid w:val="00F87595"/>
    <w:rsid w:val="00F90056"/>
    <w:rsid w:val="00FA797E"/>
    <w:rsid w:val="00FB4B1A"/>
    <w:rsid w:val="00FC173A"/>
    <w:rsid w:val="00FD59FF"/>
    <w:rsid w:val="00FE3B8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2F353E"/>
  <w15:docId w15:val="{4E1BC6B7-3A24-5D44-8DAE-F3256AB3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rutiger 55 Roman" w:hAnsi="Frutiger 55 Roman"/>
      <w:lang w:eastAsia="de-DE"/>
    </w:rPr>
  </w:style>
  <w:style w:type="paragraph" w:styleId="Heading1">
    <w:name w:val="heading 1"/>
    <w:basedOn w:val="Normal"/>
    <w:next w:val="Normal"/>
    <w:qFormat/>
    <w:pPr>
      <w:keepNext/>
      <w:numPr>
        <w:numId w:val="12"/>
      </w:numPr>
      <w:tabs>
        <w:tab w:val="clear" w:pos="432"/>
      </w:tabs>
      <w:spacing w:before="240" w:after="60"/>
      <w:ind w:left="709" w:hanging="709"/>
      <w:outlineLvl w:val="0"/>
    </w:pPr>
    <w:rPr>
      <w:b/>
      <w:kern w:val="28"/>
      <w:sz w:val="28"/>
    </w:rPr>
  </w:style>
  <w:style w:type="paragraph" w:styleId="Heading2">
    <w:name w:val="heading 2"/>
    <w:basedOn w:val="Normal"/>
    <w:next w:val="Normal"/>
    <w:qFormat/>
    <w:pPr>
      <w:keepNext/>
      <w:numPr>
        <w:ilvl w:val="1"/>
        <w:numId w:val="13"/>
      </w:numPr>
      <w:tabs>
        <w:tab w:val="clear" w:pos="576"/>
      </w:tabs>
      <w:spacing w:before="240" w:after="60"/>
      <w:ind w:left="709" w:hanging="709"/>
      <w:outlineLvl w:val="1"/>
    </w:pPr>
    <w:rPr>
      <w:b/>
      <w:sz w:val="24"/>
    </w:rPr>
  </w:style>
  <w:style w:type="paragraph" w:styleId="Heading3">
    <w:name w:val="heading 3"/>
    <w:basedOn w:val="Normal"/>
    <w:next w:val="Normal"/>
    <w:qFormat/>
    <w:pPr>
      <w:keepNext/>
      <w:numPr>
        <w:ilvl w:val="2"/>
        <w:numId w:val="14"/>
      </w:numPr>
      <w:tabs>
        <w:tab w:val="clear" w:pos="720"/>
      </w:tabs>
      <w:spacing w:before="240" w:after="60"/>
      <w:ind w:left="709" w:hanging="709"/>
      <w:outlineLvl w:val="2"/>
    </w:pPr>
    <w:rPr>
      <w:b/>
    </w:rPr>
  </w:style>
  <w:style w:type="paragraph" w:styleId="Heading4">
    <w:name w:val="heading 4"/>
    <w:basedOn w:val="Normal"/>
    <w:next w:val="Normal"/>
    <w:qFormat/>
    <w:pPr>
      <w:keepNext/>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40"/>
    </w:rPr>
  </w:style>
  <w:style w:type="paragraph" w:styleId="Header">
    <w:name w:val="header"/>
    <w:basedOn w:val="Normal"/>
    <w:pPr>
      <w:tabs>
        <w:tab w:val="center" w:pos="4536"/>
        <w:tab w:val="right" w:pos="9072"/>
      </w:tabs>
    </w:pPr>
  </w:style>
  <w:style w:type="paragraph" w:styleId="ListBullet">
    <w:name w:val="List Bullet"/>
    <w:basedOn w:val="Normal"/>
    <w:autoRedefine/>
    <w:pPr>
      <w:numPr>
        <w:numId w:val="7"/>
      </w:numPr>
      <w:ind w:left="340" w:hanging="340"/>
    </w:pPr>
  </w:style>
  <w:style w:type="paragraph" w:styleId="TOC1">
    <w:name w:val="toc 1"/>
    <w:basedOn w:val="Normal"/>
    <w:next w:val="Normal"/>
    <w:semiHidden/>
    <w:pPr>
      <w:spacing w:before="240" w:after="120"/>
      <w:ind w:left="709" w:hanging="709"/>
    </w:pPr>
    <w:rPr>
      <w:b/>
      <w:caps/>
      <w:sz w:val="24"/>
    </w:rPr>
  </w:style>
  <w:style w:type="paragraph" w:styleId="TOC2">
    <w:name w:val="toc 2"/>
    <w:basedOn w:val="Normal"/>
    <w:next w:val="Normal"/>
    <w:semiHidden/>
    <w:pPr>
      <w:spacing w:before="80" w:after="60"/>
      <w:ind w:left="709" w:hanging="709"/>
    </w:pPr>
    <w:rPr>
      <w:b/>
    </w:rPr>
  </w:style>
  <w:style w:type="paragraph" w:styleId="TOC3">
    <w:name w:val="toc 3"/>
    <w:basedOn w:val="Normal"/>
    <w:next w:val="Normal"/>
    <w:semiHidden/>
    <w:pPr>
      <w:spacing w:after="60"/>
      <w:ind w:left="709" w:hanging="709"/>
    </w:pPr>
  </w:style>
  <w:style w:type="paragraph" w:customStyle="1" w:styleId="Text">
    <w:name w:val="Text"/>
    <w:basedOn w:val="Normal"/>
    <w:pPr>
      <w:ind w:left="680"/>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AC163E"/>
    <w:rPr>
      <w:rFonts w:ascii="Tahoma" w:hAnsi="Tahoma" w:cs="Tahoma"/>
      <w:sz w:val="16"/>
      <w:szCs w:val="16"/>
    </w:rPr>
  </w:style>
  <w:style w:type="paragraph" w:customStyle="1" w:styleId="Sprechblasentext1">
    <w:name w:val="Sprechblasentext1"/>
    <w:basedOn w:val="Normal"/>
    <w:rsid w:val="00B94F83"/>
    <w:rPr>
      <w:rFonts w:ascii="Tahoma" w:hAnsi="Tahoma"/>
      <w:sz w:val="16"/>
      <w:szCs w:val="24"/>
      <w:lang w:val="de-DE"/>
    </w:rPr>
  </w:style>
  <w:style w:type="paragraph" w:customStyle="1" w:styleId="Firmenname">
    <w:name w:val="Firmenname"/>
    <w:basedOn w:val="Normal"/>
    <w:next w:val="Normal"/>
    <w:rsid w:val="00B94F83"/>
    <w:pPr>
      <w:framePr w:hSpace="142" w:vSpace="142" w:wrap="notBeside" w:vAnchor="page" w:hAnchor="text" w:y="1702"/>
      <w:spacing w:before="100" w:after="600" w:line="600" w:lineRule="atLeast"/>
    </w:pPr>
    <w:rPr>
      <w:rFonts w:ascii="Times New Roman" w:hAnsi="Times New Roman"/>
      <w:spacing w:val="-34"/>
      <w:sz w:val="60"/>
      <w:lang w:val="de-DE"/>
    </w:rPr>
  </w:style>
  <w:style w:type="paragraph" w:styleId="FootnoteText">
    <w:name w:val="footnote text"/>
    <w:basedOn w:val="Normal"/>
    <w:semiHidden/>
    <w:rsid w:val="00B94F83"/>
    <w:rPr>
      <w:rFonts w:ascii="Times New Roman" w:hAnsi="Times New Roman"/>
      <w:lang w:val="de-DE"/>
    </w:rPr>
  </w:style>
  <w:style w:type="character" w:styleId="Hyperlink">
    <w:name w:val="Hyperlink"/>
    <w:basedOn w:val="DefaultParagraphFont"/>
    <w:rsid w:val="00B94F83"/>
    <w:rPr>
      <w:color w:val="0000FF"/>
      <w:u w:val="single"/>
    </w:rPr>
  </w:style>
  <w:style w:type="character" w:customStyle="1" w:styleId="text0">
    <w:name w:val="text"/>
    <w:basedOn w:val="DefaultParagraphFont"/>
    <w:rsid w:val="00B94F83"/>
  </w:style>
  <w:style w:type="table" w:styleId="TableGrid">
    <w:name w:val="Table Grid"/>
    <w:basedOn w:val="TableNormal"/>
    <w:rsid w:val="00DE6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8F7011"/>
    <w:rPr>
      <w:i/>
      <w:iCs/>
    </w:rPr>
  </w:style>
  <w:style w:type="character" w:styleId="UnresolvedMention">
    <w:name w:val="Unresolved Mention"/>
    <w:basedOn w:val="DefaultParagraphFont"/>
    <w:uiPriority w:val="99"/>
    <w:semiHidden/>
    <w:unhideWhenUsed/>
    <w:rsid w:val="008F7011"/>
    <w:rPr>
      <w:color w:val="605E5C"/>
      <w:shd w:val="clear" w:color="auto" w:fill="E1DFDD"/>
    </w:rPr>
  </w:style>
  <w:style w:type="paragraph" w:styleId="NormalWeb">
    <w:name w:val="Normal (Web)"/>
    <w:basedOn w:val="Normal"/>
    <w:uiPriority w:val="99"/>
    <w:semiHidden/>
    <w:unhideWhenUsed/>
    <w:rsid w:val="0076240F"/>
    <w:pPr>
      <w:spacing w:before="100" w:beforeAutospacing="1" w:after="100" w:afterAutospacing="1"/>
    </w:pPr>
    <w:rPr>
      <w:rFonts w:ascii="Times New Roman" w:hAnsi="Times New Roman"/>
      <w:sz w:val="24"/>
      <w:szCs w:val="24"/>
      <w:lang w:eastAsia="en-GB"/>
    </w:rPr>
  </w:style>
  <w:style w:type="character" w:customStyle="1" w:styleId="m">
    <w:name w:val="m"/>
    <w:basedOn w:val="DefaultParagraphFont"/>
    <w:rsid w:val="0076240F"/>
  </w:style>
  <w:style w:type="paragraph" w:styleId="Revision">
    <w:name w:val="Revision"/>
    <w:hidden/>
    <w:uiPriority w:val="99"/>
    <w:semiHidden/>
    <w:rsid w:val="003D6FF1"/>
    <w:rPr>
      <w:rFonts w:ascii="Frutiger 55 Roman" w:hAnsi="Frutiger 55 Roman"/>
      <w:lang w:eastAsia="de-DE"/>
    </w:rPr>
  </w:style>
  <w:style w:type="character" w:styleId="CommentReference">
    <w:name w:val="annotation reference"/>
    <w:basedOn w:val="DefaultParagraphFont"/>
    <w:semiHidden/>
    <w:unhideWhenUsed/>
    <w:rsid w:val="009D4C59"/>
    <w:rPr>
      <w:sz w:val="16"/>
      <w:szCs w:val="16"/>
    </w:rPr>
  </w:style>
  <w:style w:type="paragraph" w:styleId="CommentText">
    <w:name w:val="annotation text"/>
    <w:basedOn w:val="Normal"/>
    <w:link w:val="CommentTextChar"/>
    <w:semiHidden/>
    <w:unhideWhenUsed/>
    <w:rsid w:val="009D4C59"/>
  </w:style>
  <w:style w:type="character" w:customStyle="1" w:styleId="CommentTextChar">
    <w:name w:val="Comment Text Char"/>
    <w:basedOn w:val="DefaultParagraphFont"/>
    <w:link w:val="CommentText"/>
    <w:semiHidden/>
    <w:rsid w:val="009D4C59"/>
    <w:rPr>
      <w:rFonts w:ascii="Frutiger 55 Roman" w:hAnsi="Frutiger 55 Roman"/>
      <w:lang w:eastAsia="de-DE"/>
    </w:rPr>
  </w:style>
  <w:style w:type="paragraph" w:styleId="CommentSubject">
    <w:name w:val="annotation subject"/>
    <w:basedOn w:val="CommentText"/>
    <w:next w:val="CommentText"/>
    <w:link w:val="CommentSubjectChar"/>
    <w:semiHidden/>
    <w:unhideWhenUsed/>
    <w:rsid w:val="009D4C59"/>
    <w:rPr>
      <w:b/>
      <w:bCs/>
    </w:rPr>
  </w:style>
  <w:style w:type="character" w:customStyle="1" w:styleId="CommentSubjectChar">
    <w:name w:val="Comment Subject Char"/>
    <w:basedOn w:val="CommentTextChar"/>
    <w:link w:val="CommentSubject"/>
    <w:semiHidden/>
    <w:rsid w:val="009D4C59"/>
    <w:rPr>
      <w:rFonts w:ascii="Frutiger 55 Roman" w:hAnsi="Frutiger 55 Roman"/>
      <w:b/>
      <w:bCs/>
      <w:lang w:eastAsia="de-DE"/>
    </w:rPr>
  </w:style>
  <w:style w:type="paragraph" w:styleId="ListParagraph">
    <w:name w:val="List Paragraph"/>
    <w:basedOn w:val="Normal"/>
    <w:uiPriority w:val="34"/>
    <w:qFormat/>
    <w:rsid w:val="002E7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0303">
      <w:bodyDiv w:val="1"/>
      <w:marLeft w:val="0"/>
      <w:marRight w:val="0"/>
      <w:marTop w:val="0"/>
      <w:marBottom w:val="0"/>
      <w:divBdr>
        <w:top w:val="none" w:sz="0" w:space="0" w:color="auto"/>
        <w:left w:val="none" w:sz="0" w:space="0" w:color="auto"/>
        <w:bottom w:val="none" w:sz="0" w:space="0" w:color="auto"/>
        <w:right w:val="none" w:sz="0" w:space="0" w:color="auto"/>
      </w:divBdr>
    </w:div>
    <w:div w:id="548538990">
      <w:bodyDiv w:val="1"/>
      <w:marLeft w:val="0"/>
      <w:marRight w:val="0"/>
      <w:marTop w:val="0"/>
      <w:marBottom w:val="0"/>
      <w:divBdr>
        <w:top w:val="none" w:sz="0" w:space="0" w:color="auto"/>
        <w:left w:val="none" w:sz="0" w:space="0" w:color="auto"/>
        <w:bottom w:val="none" w:sz="0" w:space="0" w:color="auto"/>
        <w:right w:val="none" w:sz="0" w:space="0" w:color="auto"/>
      </w:divBdr>
      <w:divsChild>
        <w:div w:id="203058194">
          <w:marLeft w:val="0"/>
          <w:marRight w:val="0"/>
          <w:marTop w:val="0"/>
          <w:marBottom w:val="0"/>
          <w:divBdr>
            <w:top w:val="none" w:sz="0" w:space="0" w:color="auto"/>
            <w:left w:val="none" w:sz="0" w:space="0" w:color="auto"/>
            <w:bottom w:val="none" w:sz="0" w:space="0" w:color="auto"/>
            <w:right w:val="none" w:sz="0" w:space="0" w:color="auto"/>
          </w:divBdr>
          <w:divsChild>
            <w:div w:id="385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7778">
      <w:bodyDiv w:val="1"/>
      <w:marLeft w:val="0"/>
      <w:marRight w:val="0"/>
      <w:marTop w:val="0"/>
      <w:marBottom w:val="0"/>
      <w:divBdr>
        <w:top w:val="none" w:sz="0" w:space="0" w:color="auto"/>
        <w:left w:val="none" w:sz="0" w:space="0" w:color="auto"/>
        <w:bottom w:val="none" w:sz="0" w:space="0" w:color="auto"/>
        <w:right w:val="none" w:sz="0" w:space="0" w:color="auto"/>
      </w:divBdr>
    </w:div>
    <w:div w:id="1436369673">
      <w:bodyDiv w:val="1"/>
      <w:marLeft w:val="0"/>
      <w:marRight w:val="0"/>
      <w:marTop w:val="0"/>
      <w:marBottom w:val="0"/>
      <w:divBdr>
        <w:top w:val="none" w:sz="0" w:space="0" w:color="auto"/>
        <w:left w:val="none" w:sz="0" w:space="0" w:color="auto"/>
        <w:bottom w:val="none" w:sz="0" w:space="0" w:color="auto"/>
        <w:right w:val="none" w:sz="0" w:space="0" w:color="auto"/>
      </w:divBdr>
    </w:div>
    <w:div w:id="1447578368">
      <w:bodyDiv w:val="1"/>
      <w:marLeft w:val="0"/>
      <w:marRight w:val="0"/>
      <w:marTop w:val="0"/>
      <w:marBottom w:val="0"/>
      <w:divBdr>
        <w:top w:val="none" w:sz="0" w:space="0" w:color="auto"/>
        <w:left w:val="none" w:sz="0" w:space="0" w:color="auto"/>
        <w:bottom w:val="none" w:sz="0" w:space="0" w:color="auto"/>
        <w:right w:val="none" w:sz="0" w:space="0" w:color="auto"/>
      </w:divBdr>
      <w:divsChild>
        <w:div w:id="1341473248">
          <w:marLeft w:val="0"/>
          <w:marRight w:val="0"/>
          <w:marTop w:val="0"/>
          <w:marBottom w:val="0"/>
          <w:divBdr>
            <w:top w:val="none" w:sz="0" w:space="0" w:color="auto"/>
            <w:left w:val="none" w:sz="0" w:space="0" w:color="auto"/>
            <w:bottom w:val="none" w:sz="0" w:space="0" w:color="auto"/>
            <w:right w:val="none" w:sz="0" w:space="0" w:color="auto"/>
          </w:divBdr>
          <w:divsChild>
            <w:div w:id="5089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9684">
      <w:bodyDiv w:val="1"/>
      <w:marLeft w:val="0"/>
      <w:marRight w:val="0"/>
      <w:marTop w:val="0"/>
      <w:marBottom w:val="0"/>
      <w:divBdr>
        <w:top w:val="none" w:sz="0" w:space="0" w:color="auto"/>
        <w:left w:val="none" w:sz="0" w:space="0" w:color="auto"/>
        <w:bottom w:val="none" w:sz="0" w:space="0" w:color="auto"/>
        <w:right w:val="none" w:sz="0" w:space="0" w:color="auto"/>
      </w:divBdr>
      <w:divsChild>
        <w:div w:id="1594626465">
          <w:marLeft w:val="0"/>
          <w:marRight w:val="0"/>
          <w:marTop w:val="0"/>
          <w:marBottom w:val="0"/>
          <w:divBdr>
            <w:top w:val="none" w:sz="0" w:space="0" w:color="auto"/>
            <w:left w:val="none" w:sz="0" w:space="0" w:color="auto"/>
            <w:bottom w:val="none" w:sz="0" w:space="0" w:color="auto"/>
            <w:right w:val="none" w:sz="0" w:space="0" w:color="auto"/>
          </w:divBdr>
          <w:divsChild>
            <w:div w:id="1522860098">
              <w:marLeft w:val="0"/>
              <w:marRight w:val="0"/>
              <w:marTop w:val="0"/>
              <w:marBottom w:val="0"/>
              <w:divBdr>
                <w:top w:val="none" w:sz="0" w:space="0" w:color="auto"/>
                <w:left w:val="none" w:sz="0" w:space="0" w:color="auto"/>
                <w:bottom w:val="none" w:sz="0" w:space="0" w:color="auto"/>
                <w:right w:val="none" w:sz="0" w:space="0" w:color="auto"/>
              </w:divBdr>
              <w:divsChild>
                <w:div w:id="1595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678">
      <w:bodyDiv w:val="1"/>
      <w:marLeft w:val="0"/>
      <w:marRight w:val="0"/>
      <w:marTop w:val="0"/>
      <w:marBottom w:val="0"/>
      <w:divBdr>
        <w:top w:val="none" w:sz="0" w:space="0" w:color="auto"/>
        <w:left w:val="none" w:sz="0" w:space="0" w:color="auto"/>
        <w:bottom w:val="none" w:sz="0" w:space="0" w:color="auto"/>
        <w:right w:val="none" w:sz="0" w:space="0" w:color="auto"/>
      </w:divBdr>
    </w:div>
    <w:div w:id="2009819059">
      <w:bodyDiv w:val="1"/>
      <w:marLeft w:val="0"/>
      <w:marRight w:val="0"/>
      <w:marTop w:val="0"/>
      <w:marBottom w:val="0"/>
      <w:divBdr>
        <w:top w:val="none" w:sz="0" w:space="0" w:color="auto"/>
        <w:left w:val="none" w:sz="0" w:space="0" w:color="auto"/>
        <w:bottom w:val="none" w:sz="0" w:space="0" w:color="auto"/>
        <w:right w:val="none" w:sz="0" w:space="0" w:color="auto"/>
      </w:divBdr>
      <w:divsChild>
        <w:div w:id="1094858869">
          <w:marLeft w:val="0"/>
          <w:marRight w:val="0"/>
          <w:marTop w:val="0"/>
          <w:marBottom w:val="0"/>
          <w:divBdr>
            <w:top w:val="none" w:sz="0" w:space="0" w:color="auto"/>
            <w:left w:val="none" w:sz="0" w:space="0" w:color="auto"/>
            <w:bottom w:val="none" w:sz="0" w:space="0" w:color="auto"/>
            <w:right w:val="none" w:sz="0" w:space="0" w:color="auto"/>
          </w:divBdr>
          <w:divsChild>
            <w:div w:id="1933931139">
              <w:marLeft w:val="0"/>
              <w:marRight w:val="0"/>
              <w:marTop w:val="0"/>
              <w:marBottom w:val="0"/>
              <w:divBdr>
                <w:top w:val="none" w:sz="0" w:space="0" w:color="auto"/>
                <w:left w:val="none" w:sz="0" w:space="0" w:color="auto"/>
                <w:bottom w:val="none" w:sz="0" w:space="0" w:color="auto"/>
                <w:right w:val="none" w:sz="0" w:space="0" w:color="auto"/>
              </w:divBdr>
              <w:divsChild>
                <w:div w:id="3346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AE130-16A7-F645-B7B1-043165E2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1456</Words>
  <Characters>8303</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Inhalte der Schnittstellendefinition</vt:lpstr>
      <vt:lpstr>Inhalte der Schnittstellendefinition</vt:lpstr>
    </vt:vector>
  </TitlesOfParts>
  <Company>WigaSoft AG</Company>
  <LinksUpToDate>false</LinksUpToDate>
  <CharactersWithSpaces>9740</CharactersWithSpaces>
  <SharedDoc>false</SharedDoc>
  <HLinks>
    <vt:vector size="6" baseType="variant">
      <vt:variant>
        <vt:i4>4521988</vt:i4>
      </vt:variant>
      <vt:variant>
        <vt:i4>0</vt:i4>
      </vt:variant>
      <vt:variant>
        <vt:i4>0</vt:i4>
      </vt:variant>
      <vt:variant>
        <vt:i4>5</vt:i4>
      </vt:variant>
      <vt:variant>
        <vt:lpwstr>http://www.w3.org/2001/XMLSchema-instance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Inhalte der Schnittstellendefinition</dc:title>
  <dc:creator>M. Gurrath</dc:creator>
  <cp:lastModifiedBy>Oliver Egger</cp:lastModifiedBy>
  <cp:revision>3</cp:revision>
  <cp:lastPrinted>2025-03-19T13:38:00Z</cp:lastPrinted>
  <dcterms:created xsi:type="dcterms:W3CDTF">2025-03-19T13:39:00Z</dcterms:created>
  <dcterms:modified xsi:type="dcterms:W3CDTF">2025-03-19T13:40:00Z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STEM:DocVarsVisible">
    <vt:lpwstr>no</vt:lpwstr>
  </property>
</Properties>
</file>